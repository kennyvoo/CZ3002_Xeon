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ink/ink1.xml" ContentType="application/inkml+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18FC5" w14:textId="77777777" w:rsidR="00FD3EE2" w:rsidRDefault="00FD3EE2">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Black" w:eastAsia="Arial Black" w:hAnsi="Arial Black" w:cs="Arial Black"/>
          <w:b/>
          <w:color w:val="000000"/>
          <w:sz w:val="52"/>
          <w:szCs w:val="52"/>
        </w:rPr>
      </w:pPr>
      <w:bookmarkStart w:id="0" w:name="_heading=h.gjdgxs" w:colFirst="0" w:colLast="0"/>
      <w:bookmarkEnd w:id="0"/>
    </w:p>
    <w:p w14:paraId="51718FC6" w14:textId="77777777" w:rsidR="00FD3EE2" w:rsidRDefault="00FD3EE2">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Black" w:eastAsia="Arial Black" w:hAnsi="Arial Black" w:cs="Arial Black"/>
          <w:b/>
          <w:color w:val="000000"/>
          <w:sz w:val="52"/>
          <w:szCs w:val="52"/>
        </w:rPr>
      </w:pPr>
    </w:p>
    <w:p w14:paraId="51718FC7" w14:textId="77777777" w:rsidR="00FD3EE2" w:rsidRDefault="00FD3EE2">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Black" w:eastAsia="Arial Black" w:hAnsi="Arial Black" w:cs="Arial Black"/>
          <w:b/>
          <w:color w:val="000000"/>
          <w:sz w:val="52"/>
          <w:szCs w:val="52"/>
        </w:rPr>
      </w:pPr>
    </w:p>
    <w:p w14:paraId="51718FC8" w14:textId="77777777" w:rsidR="00FD3EE2" w:rsidRDefault="00FD3EE2">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Black" w:eastAsia="Arial Black" w:hAnsi="Arial Black" w:cs="Arial Black"/>
          <w:b/>
          <w:color w:val="000000"/>
          <w:sz w:val="52"/>
          <w:szCs w:val="52"/>
        </w:rPr>
      </w:pPr>
    </w:p>
    <w:p w14:paraId="51718FC9" w14:textId="77777777" w:rsidR="00FD3EE2" w:rsidRDefault="00FD3EE2">
      <w:pPr>
        <w:ind w:left="0" w:hanging="2"/>
      </w:pPr>
    </w:p>
    <w:p w14:paraId="51718FCA" w14:textId="77777777" w:rsidR="00FD3EE2" w:rsidRDefault="001A0B72">
      <w:pPr>
        <w:pStyle w:val="Title"/>
        <w:ind w:left="2" w:hanging="4"/>
        <w:jc w:val="right"/>
        <w:rPr>
          <w:sz w:val="40"/>
          <w:szCs w:val="40"/>
        </w:rPr>
      </w:pPr>
      <w:r>
        <w:rPr>
          <w:i/>
          <w:sz w:val="40"/>
          <w:szCs w:val="40"/>
        </w:rPr>
        <w:t>SMARTLIB</w:t>
      </w:r>
    </w:p>
    <w:p w14:paraId="51718FCB" w14:textId="77777777" w:rsidR="00FD3EE2" w:rsidRDefault="001A0B72">
      <w:pPr>
        <w:pStyle w:val="Title"/>
        <w:pBdr>
          <w:bottom w:val="single" w:sz="4" w:space="1" w:color="000000"/>
        </w:pBdr>
        <w:ind w:left="2" w:hanging="4"/>
        <w:jc w:val="right"/>
        <w:rPr>
          <w:sz w:val="40"/>
          <w:szCs w:val="40"/>
        </w:rPr>
      </w:pPr>
      <w:r>
        <w:rPr>
          <w:smallCaps/>
          <w:sz w:val="40"/>
          <w:szCs w:val="40"/>
        </w:rPr>
        <w:t>RISK MANAGEMENT PLAN</w:t>
      </w:r>
    </w:p>
    <w:p w14:paraId="51718FCC" w14:textId="77777777" w:rsidR="00FD3EE2" w:rsidRDefault="001A0B72">
      <w:pPr>
        <w:keepNext/>
        <w:keepLines/>
        <w:pBdr>
          <w:top w:val="none" w:sz="0" w:space="0" w:color="000000"/>
          <w:left w:val="nil"/>
          <w:bottom w:val="nil"/>
          <w:right w:val="nil"/>
          <w:between w:val="nil"/>
        </w:pBdr>
        <w:tabs>
          <w:tab w:val="left" w:pos="0"/>
        </w:tabs>
        <w:spacing w:before="0" w:after="0" w:line="240" w:lineRule="auto"/>
        <w:ind w:left="1" w:hanging="3"/>
        <w:jc w:val="right"/>
        <w:rPr>
          <w:sz w:val="32"/>
          <w:szCs w:val="32"/>
        </w:rPr>
      </w:pPr>
      <w:r>
        <w:rPr>
          <w:color w:val="000000"/>
          <w:sz w:val="32"/>
          <w:szCs w:val="32"/>
        </w:rPr>
        <w:t xml:space="preserve">Version </w:t>
      </w:r>
      <w:r>
        <w:rPr>
          <w:i/>
          <w:sz w:val="32"/>
          <w:szCs w:val="32"/>
        </w:rPr>
        <w:t>2.0</w:t>
      </w:r>
    </w:p>
    <w:p w14:paraId="51718FCD" w14:textId="77777777" w:rsidR="00FD3EE2" w:rsidRDefault="001A0B72">
      <w:pPr>
        <w:keepNext/>
        <w:keepLines/>
        <w:pBdr>
          <w:top w:val="none" w:sz="0" w:space="0" w:color="000000"/>
          <w:left w:val="nil"/>
          <w:bottom w:val="nil"/>
          <w:right w:val="nil"/>
          <w:between w:val="nil"/>
        </w:pBdr>
        <w:tabs>
          <w:tab w:val="left" w:pos="0"/>
        </w:tabs>
        <w:spacing w:before="0" w:after="0" w:line="240" w:lineRule="auto"/>
        <w:ind w:left="1" w:hanging="3"/>
        <w:jc w:val="right"/>
        <w:rPr>
          <w:sz w:val="32"/>
          <w:szCs w:val="32"/>
        </w:rPr>
      </w:pPr>
      <w:r>
        <w:rPr>
          <w:i/>
          <w:sz w:val="32"/>
          <w:szCs w:val="32"/>
        </w:rPr>
        <w:t>02</w:t>
      </w:r>
      <w:r>
        <w:rPr>
          <w:i/>
          <w:sz w:val="32"/>
          <w:szCs w:val="32"/>
        </w:rPr>
        <w:t>/</w:t>
      </w:r>
      <w:r>
        <w:rPr>
          <w:i/>
          <w:sz w:val="32"/>
          <w:szCs w:val="32"/>
        </w:rPr>
        <w:t>24</w:t>
      </w:r>
      <w:r>
        <w:rPr>
          <w:i/>
          <w:sz w:val="32"/>
          <w:szCs w:val="32"/>
        </w:rPr>
        <w:t>/</w:t>
      </w:r>
      <w:r>
        <w:rPr>
          <w:i/>
          <w:sz w:val="32"/>
          <w:szCs w:val="32"/>
        </w:rPr>
        <w:t>2021</w:t>
      </w:r>
    </w:p>
    <w:p w14:paraId="51718FCE" w14:textId="77777777" w:rsidR="00FD3EE2" w:rsidRDefault="00FD3EE2">
      <w:pPr>
        <w:keepNext/>
        <w:keepLines/>
        <w:pBdr>
          <w:top w:val="none" w:sz="0" w:space="0" w:color="000000"/>
          <w:left w:val="nil"/>
          <w:bottom w:val="nil"/>
          <w:right w:val="nil"/>
          <w:between w:val="nil"/>
        </w:pBdr>
        <w:tabs>
          <w:tab w:val="left" w:pos="0"/>
        </w:tabs>
        <w:spacing w:before="0" w:after="0" w:line="240" w:lineRule="auto"/>
        <w:ind w:left="1" w:hanging="3"/>
        <w:jc w:val="right"/>
        <w:rPr>
          <w:color w:val="000000"/>
          <w:sz w:val="32"/>
          <w:szCs w:val="32"/>
        </w:rPr>
        <w:sectPr w:rsidR="00FD3EE2">
          <w:headerReference w:type="default" r:id="rId8"/>
          <w:footerReference w:type="even" r:id="rId9"/>
          <w:footerReference w:type="default" r:id="rId10"/>
          <w:headerReference w:type="first" r:id="rId11"/>
          <w:footerReference w:type="first" r:id="rId12"/>
          <w:pgSz w:w="12240" w:h="15840"/>
          <w:pgMar w:top="979" w:right="1440" w:bottom="1440" w:left="1440" w:header="1080" w:footer="720" w:gutter="0"/>
          <w:pgNumType w:start="1"/>
          <w:cols w:space="720"/>
          <w:titlePg/>
        </w:sectPr>
      </w:pPr>
    </w:p>
    <w:p w14:paraId="51718FCF" w14:textId="77777777" w:rsidR="00FD3EE2" w:rsidRDefault="001A0B72">
      <w:pPr>
        <w:pStyle w:val="Title"/>
        <w:ind w:left="2" w:hanging="4"/>
        <w:rPr>
          <w:b w:val="0"/>
          <w:i/>
          <w:color w:val="0000FF"/>
          <w:sz w:val="24"/>
        </w:rPr>
      </w:pPr>
      <w:r>
        <w:rPr>
          <w:smallCaps/>
        </w:rPr>
        <w:lastRenderedPageBreak/>
        <w:t>VERSION HISTORY</w:t>
      </w:r>
    </w:p>
    <w:tbl>
      <w:tblPr>
        <w:tblStyle w:val="a"/>
        <w:tblW w:w="8856"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620"/>
        <w:gridCol w:w="1440"/>
        <w:gridCol w:w="1080"/>
        <w:gridCol w:w="1440"/>
        <w:gridCol w:w="2376"/>
      </w:tblGrid>
      <w:tr w:rsidR="00FD3EE2" w14:paraId="51718FDA" w14:textId="77777777">
        <w:tc>
          <w:tcPr>
            <w:tcW w:w="900" w:type="dxa"/>
            <w:shd w:val="clear" w:color="auto" w:fill="D9D9D9"/>
          </w:tcPr>
          <w:p w14:paraId="51718FD0" w14:textId="77777777" w:rsidR="00FD3EE2" w:rsidRDefault="001A0B72">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Version #</w:t>
            </w:r>
          </w:p>
        </w:tc>
        <w:tc>
          <w:tcPr>
            <w:tcW w:w="1620" w:type="dxa"/>
            <w:shd w:val="clear" w:color="auto" w:fill="D9D9D9"/>
          </w:tcPr>
          <w:p w14:paraId="51718FD1" w14:textId="77777777" w:rsidR="00FD3EE2" w:rsidRDefault="001A0B72">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Implemented</w:t>
            </w:r>
          </w:p>
          <w:p w14:paraId="51718FD2" w14:textId="77777777" w:rsidR="00FD3EE2" w:rsidRDefault="001A0B72">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By</w:t>
            </w:r>
          </w:p>
        </w:tc>
        <w:tc>
          <w:tcPr>
            <w:tcW w:w="1440" w:type="dxa"/>
            <w:shd w:val="clear" w:color="auto" w:fill="D9D9D9"/>
          </w:tcPr>
          <w:p w14:paraId="51718FD3" w14:textId="77777777" w:rsidR="00FD3EE2" w:rsidRDefault="001A0B72">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Revision</w:t>
            </w:r>
          </w:p>
          <w:p w14:paraId="51718FD4" w14:textId="77777777" w:rsidR="00FD3EE2" w:rsidRDefault="001A0B72">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Date</w:t>
            </w:r>
          </w:p>
        </w:tc>
        <w:tc>
          <w:tcPr>
            <w:tcW w:w="1080" w:type="dxa"/>
            <w:shd w:val="clear" w:color="auto" w:fill="D9D9D9"/>
          </w:tcPr>
          <w:p w14:paraId="51718FD5" w14:textId="77777777" w:rsidR="00FD3EE2" w:rsidRDefault="001A0B72">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Approved</w:t>
            </w:r>
          </w:p>
          <w:p w14:paraId="51718FD6" w14:textId="77777777" w:rsidR="00FD3EE2" w:rsidRDefault="001A0B72">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By</w:t>
            </w:r>
          </w:p>
        </w:tc>
        <w:tc>
          <w:tcPr>
            <w:tcW w:w="1440" w:type="dxa"/>
            <w:shd w:val="clear" w:color="auto" w:fill="D9D9D9"/>
          </w:tcPr>
          <w:p w14:paraId="51718FD7" w14:textId="77777777" w:rsidR="00FD3EE2" w:rsidRDefault="001A0B72">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Approval</w:t>
            </w:r>
          </w:p>
          <w:p w14:paraId="51718FD8" w14:textId="77777777" w:rsidR="00FD3EE2" w:rsidRDefault="001A0B72">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Date</w:t>
            </w:r>
          </w:p>
        </w:tc>
        <w:tc>
          <w:tcPr>
            <w:tcW w:w="2376" w:type="dxa"/>
            <w:shd w:val="clear" w:color="auto" w:fill="D9D9D9"/>
          </w:tcPr>
          <w:p w14:paraId="51718FD9" w14:textId="77777777" w:rsidR="00FD3EE2" w:rsidRDefault="001A0B72">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Reason</w:t>
            </w:r>
          </w:p>
        </w:tc>
      </w:tr>
      <w:tr w:rsidR="00FD3EE2" w14:paraId="51718FE1" w14:textId="77777777">
        <w:tc>
          <w:tcPr>
            <w:tcW w:w="900" w:type="dxa"/>
          </w:tcPr>
          <w:p w14:paraId="51718FDB" w14:textId="77777777" w:rsidR="00FD3EE2" w:rsidRDefault="001A0B72">
            <w:pPr>
              <w:keepLines/>
              <w:widowControl w:val="0"/>
              <w:pBdr>
                <w:top w:val="nil"/>
                <w:left w:val="nil"/>
                <w:bottom w:val="nil"/>
                <w:right w:val="nil"/>
                <w:between w:val="nil"/>
              </w:pBdr>
              <w:spacing w:before="0" w:after="0" w:line="240" w:lineRule="auto"/>
              <w:ind w:left="0" w:hanging="2"/>
              <w:jc w:val="center"/>
              <w:rPr>
                <w:color w:val="000000"/>
                <w:sz w:val="20"/>
                <w:szCs w:val="20"/>
              </w:rPr>
            </w:pPr>
            <w:r>
              <w:rPr>
                <w:color w:val="000000"/>
                <w:sz w:val="20"/>
                <w:szCs w:val="20"/>
              </w:rPr>
              <w:t>1.0</w:t>
            </w:r>
          </w:p>
        </w:tc>
        <w:tc>
          <w:tcPr>
            <w:tcW w:w="1620" w:type="dxa"/>
          </w:tcPr>
          <w:p w14:paraId="51718FDC" w14:textId="77777777" w:rsidR="00FD3EE2" w:rsidRDefault="001A0B72">
            <w:pPr>
              <w:keepLines/>
              <w:widowControl w:val="0"/>
              <w:spacing w:before="0" w:after="0"/>
              <w:ind w:left="0" w:hanging="2"/>
              <w:jc w:val="left"/>
              <w:rPr>
                <w:sz w:val="20"/>
                <w:szCs w:val="20"/>
              </w:rPr>
            </w:pPr>
            <w:r>
              <w:rPr>
                <w:sz w:val="20"/>
                <w:szCs w:val="20"/>
              </w:rPr>
              <w:t>Boon Shuan</w:t>
            </w:r>
          </w:p>
        </w:tc>
        <w:tc>
          <w:tcPr>
            <w:tcW w:w="1440" w:type="dxa"/>
          </w:tcPr>
          <w:p w14:paraId="51718FDD" w14:textId="77777777" w:rsidR="00FD3EE2" w:rsidRDefault="001A0B72">
            <w:pPr>
              <w:keepLines/>
              <w:widowControl w:val="0"/>
              <w:pBdr>
                <w:top w:val="nil"/>
                <w:left w:val="nil"/>
                <w:bottom w:val="nil"/>
                <w:right w:val="nil"/>
                <w:between w:val="nil"/>
              </w:pBdr>
              <w:spacing w:before="0" w:after="0" w:line="240" w:lineRule="auto"/>
              <w:ind w:left="0" w:hanging="2"/>
              <w:jc w:val="left"/>
              <w:rPr>
                <w:sz w:val="20"/>
                <w:szCs w:val="20"/>
              </w:rPr>
            </w:pPr>
            <w:r>
              <w:rPr>
                <w:sz w:val="20"/>
                <w:szCs w:val="20"/>
              </w:rPr>
              <w:t>02</w:t>
            </w:r>
            <w:r>
              <w:rPr>
                <w:sz w:val="20"/>
                <w:szCs w:val="20"/>
              </w:rPr>
              <w:t>/</w:t>
            </w:r>
            <w:r>
              <w:rPr>
                <w:sz w:val="20"/>
                <w:szCs w:val="20"/>
              </w:rPr>
              <w:t>20</w:t>
            </w:r>
            <w:r>
              <w:rPr>
                <w:sz w:val="20"/>
                <w:szCs w:val="20"/>
              </w:rPr>
              <w:t>/</w:t>
            </w:r>
            <w:r>
              <w:rPr>
                <w:sz w:val="20"/>
                <w:szCs w:val="20"/>
              </w:rPr>
              <w:t>21</w:t>
            </w:r>
          </w:p>
        </w:tc>
        <w:tc>
          <w:tcPr>
            <w:tcW w:w="1080" w:type="dxa"/>
          </w:tcPr>
          <w:p w14:paraId="51718FDE" w14:textId="77777777" w:rsidR="00FD3EE2" w:rsidRDefault="001A0B72">
            <w:pPr>
              <w:keepLines/>
              <w:widowControl w:val="0"/>
              <w:pBdr>
                <w:top w:val="nil"/>
                <w:left w:val="nil"/>
                <w:bottom w:val="nil"/>
                <w:right w:val="nil"/>
                <w:between w:val="nil"/>
              </w:pBdr>
              <w:spacing w:before="0" w:after="0" w:line="240" w:lineRule="auto"/>
              <w:ind w:left="0" w:hanging="2"/>
              <w:jc w:val="left"/>
              <w:rPr>
                <w:sz w:val="20"/>
                <w:szCs w:val="20"/>
              </w:rPr>
            </w:pPr>
            <w:r>
              <w:rPr>
                <w:sz w:val="20"/>
                <w:szCs w:val="20"/>
              </w:rPr>
              <w:t>Kenny Voo</w:t>
            </w:r>
          </w:p>
        </w:tc>
        <w:tc>
          <w:tcPr>
            <w:tcW w:w="1440" w:type="dxa"/>
          </w:tcPr>
          <w:p w14:paraId="51718FDF" w14:textId="77777777" w:rsidR="00FD3EE2" w:rsidRDefault="001A0B72">
            <w:pPr>
              <w:keepLines/>
              <w:widowControl w:val="0"/>
              <w:pBdr>
                <w:top w:val="nil"/>
                <w:left w:val="nil"/>
                <w:bottom w:val="nil"/>
                <w:right w:val="nil"/>
                <w:between w:val="nil"/>
              </w:pBdr>
              <w:spacing w:before="0" w:after="0" w:line="240" w:lineRule="auto"/>
              <w:ind w:left="0" w:hanging="2"/>
              <w:jc w:val="left"/>
              <w:rPr>
                <w:sz w:val="20"/>
                <w:szCs w:val="20"/>
              </w:rPr>
            </w:pPr>
            <w:r>
              <w:rPr>
                <w:sz w:val="20"/>
                <w:szCs w:val="20"/>
              </w:rPr>
              <w:t>01</w:t>
            </w:r>
            <w:r>
              <w:rPr>
                <w:sz w:val="20"/>
                <w:szCs w:val="20"/>
              </w:rPr>
              <w:t>/</w:t>
            </w:r>
            <w:r>
              <w:rPr>
                <w:sz w:val="20"/>
                <w:szCs w:val="20"/>
              </w:rPr>
              <w:t>21</w:t>
            </w:r>
            <w:r>
              <w:rPr>
                <w:sz w:val="20"/>
                <w:szCs w:val="20"/>
              </w:rPr>
              <w:t>/</w:t>
            </w:r>
            <w:r>
              <w:rPr>
                <w:sz w:val="20"/>
                <w:szCs w:val="20"/>
              </w:rPr>
              <w:t>21</w:t>
            </w:r>
          </w:p>
        </w:tc>
        <w:tc>
          <w:tcPr>
            <w:tcW w:w="2376" w:type="dxa"/>
          </w:tcPr>
          <w:p w14:paraId="51718FE0" w14:textId="77777777" w:rsidR="00FD3EE2" w:rsidRDefault="001A0B72">
            <w:pPr>
              <w:keepLines/>
              <w:widowControl w:val="0"/>
              <w:pBdr>
                <w:top w:val="nil"/>
                <w:left w:val="nil"/>
                <w:bottom w:val="nil"/>
                <w:right w:val="nil"/>
                <w:between w:val="nil"/>
              </w:pBdr>
              <w:spacing w:before="0" w:after="0" w:line="240" w:lineRule="auto"/>
              <w:ind w:left="0" w:hanging="2"/>
              <w:jc w:val="left"/>
              <w:rPr>
                <w:color w:val="000000"/>
                <w:sz w:val="20"/>
                <w:szCs w:val="20"/>
              </w:rPr>
            </w:pPr>
            <w:r>
              <w:rPr>
                <w:color w:val="000000"/>
                <w:sz w:val="20"/>
                <w:szCs w:val="20"/>
              </w:rPr>
              <w:t>Initial Risk Management Plan draft</w:t>
            </w:r>
          </w:p>
        </w:tc>
      </w:tr>
      <w:tr w:rsidR="00FD3EE2" w14:paraId="51718FEE" w14:textId="77777777">
        <w:tc>
          <w:tcPr>
            <w:tcW w:w="900" w:type="dxa"/>
          </w:tcPr>
          <w:p w14:paraId="51718FE2" w14:textId="77777777" w:rsidR="00FD3EE2" w:rsidRDefault="001A0B72">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1.1</w:t>
            </w:r>
          </w:p>
        </w:tc>
        <w:tc>
          <w:tcPr>
            <w:tcW w:w="1620" w:type="dxa"/>
          </w:tcPr>
          <w:p w14:paraId="51718FE3" w14:textId="77777777" w:rsidR="00FD3EE2" w:rsidRDefault="001A0B72">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Boon Shuan</w:t>
            </w:r>
          </w:p>
        </w:tc>
        <w:tc>
          <w:tcPr>
            <w:tcW w:w="1440" w:type="dxa"/>
          </w:tcPr>
          <w:p w14:paraId="51718FE4" w14:textId="77777777" w:rsidR="00FD3EE2" w:rsidRDefault="001A0B72">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02/24/21</w:t>
            </w:r>
          </w:p>
        </w:tc>
        <w:tc>
          <w:tcPr>
            <w:tcW w:w="1080" w:type="dxa"/>
          </w:tcPr>
          <w:p w14:paraId="51718FE5" w14:textId="77777777" w:rsidR="00FD3EE2" w:rsidRDefault="001A0B72">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Kenny Voo</w:t>
            </w:r>
          </w:p>
        </w:tc>
        <w:tc>
          <w:tcPr>
            <w:tcW w:w="1440" w:type="dxa"/>
          </w:tcPr>
          <w:p w14:paraId="51718FE6" w14:textId="77777777" w:rsidR="00FD3EE2" w:rsidRDefault="001A0B72">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02/24/21</w:t>
            </w:r>
          </w:p>
        </w:tc>
        <w:tc>
          <w:tcPr>
            <w:tcW w:w="2376" w:type="dxa"/>
          </w:tcPr>
          <w:p w14:paraId="51718FE7" w14:textId="77777777" w:rsidR="00FD3EE2" w:rsidRDefault="001A0B72">
            <w:pPr>
              <w:keepLines/>
              <w:widowControl w:val="0"/>
              <w:spacing w:before="120" w:after="120"/>
              <w:ind w:left="0" w:hanging="2"/>
              <w:jc w:val="center"/>
              <w:rPr>
                <w:sz w:val="20"/>
                <w:szCs w:val="20"/>
              </w:rPr>
            </w:pPr>
            <w:r>
              <w:rPr>
                <w:sz w:val="20"/>
                <w:szCs w:val="20"/>
              </w:rPr>
              <w:t>Introduction added</w:t>
            </w:r>
          </w:p>
          <w:p w14:paraId="51718FE8" w14:textId="77777777" w:rsidR="00FD3EE2" w:rsidRDefault="001A0B72">
            <w:pPr>
              <w:keepLines/>
              <w:widowControl w:val="0"/>
              <w:spacing w:before="120" w:after="120"/>
              <w:ind w:left="0" w:hanging="2"/>
              <w:jc w:val="center"/>
              <w:rPr>
                <w:sz w:val="20"/>
                <w:szCs w:val="20"/>
              </w:rPr>
            </w:pPr>
            <w:r>
              <w:rPr>
                <w:sz w:val="20"/>
                <w:szCs w:val="20"/>
              </w:rPr>
              <w:t>Risk Management Organization added</w:t>
            </w:r>
          </w:p>
          <w:p w14:paraId="51718FE9" w14:textId="77777777" w:rsidR="00FD3EE2" w:rsidRDefault="001A0B72">
            <w:pPr>
              <w:keepLines/>
              <w:widowControl w:val="0"/>
              <w:spacing w:before="120" w:after="120"/>
              <w:ind w:left="0" w:hanging="2"/>
              <w:jc w:val="center"/>
              <w:rPr>
                <w:sz w:val="20"/>
                <w:szCs w:val="20"/>
              </w:rPr>
            </w:pPr>
            <w:r>
              <w:rPr>
                <w:sz w:val="20"/>
                <w:szCs w:val="20"/>
              </w:rPr>
              <w:t>Risk Identification added</w:t>
            </w:r>
          </w:p>
          <w:p w14:paraId="51718FEA" w14:textId="77777777" w:rsidR="00FD3EE2" w:rsidRDefault="001A0B72">
            <w:pPr>
              <w:keepLines/>
              <w:widowControl w:val="0"/>
              <w:spacing w:before="120" w:after="120"/>
              <w:ind w:left="0" w:hanging="2"/>
              <w:jc w:val="center"/>
              <w:rPr>
                <w:sz w:val="20"/>
                <w:szCs w:val="20"/>
              </w:rPr>
            </w:pPr>
            <w:r>
              <w:rPr>
                <w:sz w:val="20"/>
                <w:szCs w:val="20"/>
              </w:rPr>
              <w:t>Risk Analysis added</w:t>
            </w:r>
          </w:p>
          <w:p w14:paraId="51718FEB" w14:textId="77777777" w:rsidR="00FD3EE2" w:rsidRDefault="001A0B72">
            <w:pPr>
              <w:keepLines/>
              <w:widowControl w:val="0"/>
              <w:spacing w:before="120" w:after="120"/>
              <w:ind w:left="0" w:hanging="2"/>
              <w:jc w:val="center"/>
              <w:rPr>
                <w:sz w:val="20"/>
                <w:szCs w:val="20"/>
              </w:rPr>
            </w:pPr>
            <w:r>
              <w:rPr>
                <w:sz w:val="20"/>
                <w:szCs w:val="20"/>
              </w:rPr>
              <w:t>Risk Planning added</w:t>
            </w:r>
          </w:p>
          <w:p w14:paraId="51718FEC" w14:textId="77777777" w:rsidR="00FD3EE2" w:rsidRDefault="001A0B72">
            <w:pPr>
              <w:keepLines/>
              <w:widowControl w:val="0"/>
              <w:spacing w:before="120" w:after="120"/>
              <w:ind w:left="0" w:hanging="2"/>
              <w:jc w:val="center"/>
              <w:rPr>
                <w:sz w:val="20"/>
                <w:szCs w:val="20"/>
              </w:rPr>
            </w:pPr>
            <w:r>
              <w:rPr>
                <w:sz w:val="20"/>
                <w:szCs w:val="20"/>
              </w:rPr>
              <w:t>Risk Monitoring and Control added</w:t>
            </w:r>
          </w:p>
          <w:p w14:paraId="51718FED" w14:textId="77777777" w:rsidR="00FD3EE2" w:rsidRDefault="001A0B72">
            <w:pPr>
              <w:keepLines/>
              <w:widowControl w:val="0"/>
              <w:spacing w:before="120" w:after="120"/>
              <w:ind w:left="0" w:hanging="2"/>
              <w:jc w:val="center"/>
              <w:rPr>
                <w:sz w:val="20"/>
                <w:szCs w:val="20"/>
              </w:rPr>
            </w:pPr>
            <w:r>
              <w:rPr>
                <w:sz w:val="20"/>
                <w:szCs w:val="20"/>
              </w:rPr>
              <w:t>Risk Log added</w:t>
            </w:r>
          </w:p>
        </w:tc>
      </w:tr>
      <w:tr w:rsidR="00FD3EE2" w14:paraId="51718FF5" w14:textId="77777777">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18FEF" w14:textId="77777777" w:rsidR="00FD3EE2" w:rsidRDefault="00FD3EE2">
            <w:pPr>
              <w:keepLines/>
              <w:widowControl w:val="0"/>
              <w:spacing w:before="120" w:after="120"/>
              <w:ind w:left="0" w:hanging="2"/>
              <w:jc w:val="center"/>
              <w:rPr>
                <w:b/>
                <w:sz w:val="20"/>
                <w:szCs w:val="20"/>
              </w:rPr>
            </w:pP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718FF0" w14:textId="77777777" w:rsidR="00FD3EE2" w:rsidRDefault="00FD3EE2">
            <w:pPr>
              <w:keepLines/>
              <w:widowControl w:val="0"/>
              <w:spacing w:before="120" w:after="120"/>
              <w:ind w:left="0" w:hanging="2"/>
              <w:jc w:val="center"/>
              <w:rPr>
                <w:b/>
                <w:sz w:val="20"/>
                <w:szCs w:val="20"/>
              </w:rPr>
            </w:pP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718FF1" w14:textId="77777777" w:rsidR="00FD3EE2" w:rsidRDefault="00FD3EE2">
            <w:pPr>
              <w:keepLines/>
              <w:widowControl w:val="0"/>
              <w:spacing w:before="120" w:after="120"/>
              <w:ind w:left="0" w:hanging="2"/>
              <w:jc w:val="center"/>
              <w:rPr>
                <w:b/>
                <w:sz w:val="20"/>
                <w:szCs w:val="20"/>
              </w:rPr>
            </w:pP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718FF2" w14:textId="77777777" w:rsidR="00FD3EE2" w:rsidRDefault="00FD3EE2">
            <w:pPr>
              <w:keepLines/>
              <w:widowControl w:val="0"/>
              <w:spacing w:before="120" w:after="120"/>
              <w:ind w:left="0" w:hanging="2"/>
              <w:jc w:val="center"/>
              <w:rPr>
                <w:b/>
                <w:sz w:val="20"/>
                <w:szCs w:val="20"/>
              </w:rPr>
            </w:pPr>
          </w:p>
        </w:tc>
        <w:tc>
          <w:tcPr>
            <w:tcW w:w="1440" w:type="dxa"/>
          </w:tcPr>
          <w:p w14:paraId="51718FF3" w14:textId="77777777" w:rsidR="00FD3EE2" w:rsidRDefault="00FD3EE2">
            <w:pPr>
              <w:keepLines/>
              <w:widowControl w:val="0"/>
              <w:pBdr>
                <w:top w:val="nil"/>
                <w:left w:val="nil"/>
                <w:bottom w:val="nil"/>
                <w:right w:val="nil"/>
                <w:between w:val="nil"/>
              </w:pBdr>
              <w:spacing w:before="0" w:after="0" w:line="240" w:lineRule="auto"/>
              <w:ind w:left="0" w:hanging="2"/>
              <w:jc w:val="center"/>
              <w:rPr>
                <w:color w:val="000000"/>
                <w:sz w:val="20"/>
                <w:szCs w:val="20"/>
              </w:rPr>
            </w:pPr>
          </w:p>
        </w:tc>
        <w:tc>
          <w:tcPr>
            <w:tcW w:w="2376" w:type="dxa"/>
          </w:tcPr>
          <w:p w14:paraId="51718FF4" w14:textId="77777777" w:rsidR="00FD3EE2" w:rsidRDefault="00FD3EE2">
            <w:pPr>
              <w:keepLines/>
              <w:widowControl w:val="0"/>
              <w:spacing w:before="120" w:after="120"/>
              <w:ind w:left="0" w:hanging="2"/>
              <w:jc w:val="center"/>
              <w:rPr>
                <w:color w:val="000000"/>
                <w:sz w:val="20"/>
                <w:szCs w:val="20"/>
              </w:rPr>
            </w:pPr>
          </w:p>
        </w:tc>
      </w:tr>
      <w:tr w:rsidR="00FD3EE2" w14:paraId="51718FFC"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718FF6" w14:textId="77777777" w:rsidR="00FD3EE2" w:rsidRDefault="00FD3EE2">
            <w:pPr>
              <w:keepLines/>
              <w:widowControl w:val="0"/>
              <w:spacing w:before="120" w:after="120"/>
              <w:ind w:left="0" w:hanging="2"/>
              <w:jc w:val="center"/>
              <w:rPr>
                <w:b/>
                <w:sz w:val="20"/>
                <w:szCs w:val="20"/>
              </w:rPr>
            </w:pPr>
          </w:p>
        </w:tc>
        <w:tc>
          <w:tcPr>
            <w:tcW w:w="1620" w:type="dxa"/>
            <w:tcBorders>
              <w:bottom w:val="single" w:sz="8" w:space="0" w:color="000000"/>
              <w:right w:val="single" w:sz="8" w:space="0" w:color="000000"/>
            </w:tcBorders>
            <w:tcMar>
              <w:top w:w="100" w:type="dxa"/>
              <w:left w:w="100" w:type="dxa"/>
              <w:bottom w:w="100" w:type="dxa"/>
              <w:right w:w="100" w:type="dxa"/>
            </w:tcMar>
          </w:tcPr>
          <w:p w14:paraId="51718FF7" w14:textId="77777777" w:rsidR="00FD3EE2" w:rsidRDefault="00FD3EE2">
            <w:pPr>
              <w:keepLines/>
              <w:widowControl w:val="0"/>
              <w:spacing w:before="120" w:after="120"/>
              <w:ind w:left="0" w:hanging="2"/>
              <w:jc w:val="center"/>
              <w:rPr>
                <w:b/>
                <w:sz w:val="20"/>
                <w:szCs w:val="20"/>
              </w:rPr>
            </w:pPr>
          </w:p>
        </w:tc>
        <w:tc>
          <w:tcPr>
            <w:tcW w:w="1440" w:type="dxa"/>
            <w:tcBorders>
              <w:bottom w:val="single" w:sz="8" w:space="0" w:color="000000"/>
              <w:right w:val="single" w:sz="8" w:space="0" w:color="000000"/>
            </w:tcBorders>
            <w:tcMar>
              <w:top w:w="100" w:type="dxa"/>
              <w:left w:w="100" w:type="dxa"/>
              <w:bottom w:w="100" w:type="dxa"/>
              <w:right w:w="100" w:type="dxa"/>
            </w:tcMar>
          </w:tcPr>
          <w:p w14:paraId="51718FF8" w14:textId="77777777" w:rsidR="00FD3EE2" w:rsidRDefault="00FD3EE2">
            <w:pPr>
              <w:keepLines/>
              <w:widowControl w:val="0"/>
              <w:spacing w:before="120" w:after="120"/>
              <w:ind w:left="0" w:hanging="2"/>
              <w:jc w:val="center"/>
              <w:rPr>
                <w:b/>
                <w:sz w:val="20"/>
                <w:szCs w:val="20"/>
              </w:rPr>
            </w:pPr>
          </w:p>
        </w:tc>
        <w:tc>
          <w:tcPr>
            <w:tcW w:w="1080" w:type="dxa"/>
            <w:tcBorders>
              <w:bottom w:val="single" w:sz="8" w:space="0" w:color="000000"/>
              <w:right w:val="single" w:sz="8" w:space="0" w:color="000000"/>
            </w:tcBorders>
            <w:tcMar>
              <w:top w:w="100" w:type="dxa"/>
              <w:left w:w="100" w:type="dxa"/>
              <w:bottom w:w="100" w:type="dxa"/>
              <w:right w:w="100" w:type="dxa"/>
            </w:tcMar>
          </w:tcPr>
          <w:p w14:paraId="51718FF9" w14:textId="77777777" w:rsidR="00FD3EE2" w:rsidRDefault="00FD3EE2">
            <w:pPr>
              <w:keepLines/>
              <w:widowControl w:val="0"/>
              <w:spacing w:before="120" w:after="120"/>
              <w:ind w:left="0" w:hanging="2"/>
              <w:jc w:val="center"/>
              <w:rPr>
                <w:b/>
                <w:sz w:val="20"/>
                <w:szCs w:val="20"/>
              </w:rPr>
            </w:pPr>
          </w:p>
        </w:tc>
        <w:tc>
          <w:tcPr>
            <w:tcW w:w="1440" w:type="dxa"/>
          </w:tcPr>
          <w:p w14:paraId="51718FFA" w14:textId="77777777" w:rsidR="00FD3EE2" w:rsidRDefault="00FD3EE2">
            <w:pPr>
              <w:keepLines/>
              <w:widowControl w:val="0"/>
              <w:pBdr>
                <w:top w:val="nil"/>
                <w:left w:val="nil"/>
                <w:bottom w:val="nil"/>
                <w:right w:val="nil"/>
                <w:between w:val="nil"/>
              </w:pBdr>
              <w:spacing w:before="0" w:after="0" w:line="240" w:lineRule="auto"/>
              <w:ind w:left="0" w:hanging="2"/>
              <w:jc w:val="center"/>
              <w:rPr>
                <w:color w:val="000000"/>
                <w:sz w:val="20"/>
                <w:szCs w:val="20"/>
              </w:rPr>
            </w:pPr>
          </w:p>
        </w:tc>
        <w:tc>
          <w:tcPr>
            <w:tcW w:w="2376" w:type="dxa"/>
          </w:tcPr>
          <w:p w14:paraId="51718FFB" w14:textId="77777777" w:rsidR="00FD3EE2" w:rsidRDefault="00FD3EE2">
            <w:pPr>
              <w:keepLines/>
              <w:widowControl w:val="0"/>
              <w:pBdr>
                <w:top w:val="nil"/>
                <w:left w:val="nil"/>
                <w:bottom w:val="nil"/>
                <w:right w:val="nil"/>
                <w:between w:val="nil"/>
              </w:pBdr>
              <w:spacing w:before="0" w:after="0" w:line="240" w:lineRule="auto"/>
              <w:ind w:left="0" w:hanging="2"/>
              <w:jc w:val="center"/>
              <w:rPr>
                <w:color w:val="000000"/>
                <w:sz w:val="20"/>
                <w:szCs w:val="20"/>
              </w:rPr>
            </w:pPr>
          </w:p>
        </w:tc>
      </w:tr>
      <w:tr w:rsidR="00FD3EE2" w14:paraId="51719003"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718FFD" w14:textId="77777777" w:rsidR="00FD3EE2" w:rsidRDefault="00FD3EE2">
            <w:pPr>
              <w:keepLines/>
              <w:widowControl w:val="0"/>
              <w:spacing w:before="120" w:after="120"/>
              <w:ind w:left="0" w:hanging="2"/>
              <w:jc w:val="center"/>
              <w:rPr>
                <w:b/>
                <w:sz w:val="20"/>
                <w:szCs w:val="20"/>
              </w:rPr>
            </w:pPr>
          </w:p>
        </w:tc>
        <w:tc>
          <w:tcPr>
            <w:tcW w:w="1620" w:type="dxa"/>
            <w:tcBorders>
              <w:bottom w:val="single" w:sz="8" w:space="0" w:color="000000"/>
              <w:right w:val="single" w:sz="8" w:space="0" w:color="000000"/>
            </w:tcBorders>
            <w:tcMar>
              <w:top w:w="100" w:type="dxa"/>
              <w:left w:w="100" w:type="dxa"/>
              <w:bottom w:w="100" w:type="dxa"/>
              <w:right w:w="100" w:type="dxa"/>
            </w:tcMar>
          </w:tcPr>
          <w:p w14:paraId="51718FFE" w14:textId="77777777" w:rsidR="00FD3EE2" w:rsidRDefault="00FD3EE2">
            <w:pPr>
              <w:keepLines/>
              <w:widowControl w:val="0"/>
              <w:spacing w:before="120" w:after="120"/>
              <w:ind w:left="0" w:hanging="2"/>
              <w:jc w:val="center"/>
              <w:rPr>
                <w:b/>
                <w:sz w:val="20"/>
                <w:szCs w:val="20"/>
              </w:rPr>
            </w:pPr>
          </w:p>
        </w:tc>
        <w:tc>
          <w:tcPr>
            <w:tcW w:w="1440" w:type="dxa"/>
            <w:tcBorders>
              <w:bottom w:val="single" w:sz="8" w:space="0" w:color="000000"/>
              <w:right w:val="single" w:sz="8" w:space="0" w:color="000000"/>
            </w:tcBorders>
            <w:tcMar>
              <w:top w:w="100" w:type="dxa"/>
              <w:left w:w="100" w:type="dxa"/>
              <w:bottom w:w="100" w:type="dxa"/>
              <w:right w:w="100" w:type="dxa"/>
            </w:tcMar>
          </w:tcPr>
          <w:p w14:paraId="51718FFF" w14:textId="77777777" w:rsidR="00FD3EE2" w:rsidRDefault="00FD3EE2">
            <w:pPr>
              <w:keepLines/>
              <w:widowControl w:val="0"/>
              <w:spacing w:before="120" w:after="120"/>
              <w:ind w:left="0" w:hanging="2"/>
              <w:jc w:val="center"/>
              <w:rPr>
                <w:b/>
                <w:sz w:val="20"/>
                <w:szCs w:val="20"/>
              </w:rPr>
            </w:pPr>
          </w:p>
        </w:tc>
        <w:tc>
          <w:tcPr>
            <w:tcW w:w="1080" w:type="dxa"/>
            <w:tcBorders>
              <w:bottom w:val="single" w:sz="8" w:space="0" w:color="000000"/>
              <w:right w:val="single" w:sz="8" w:space="0" w:color="000000"/>
            </w:tcBorders>
            <w:tcMar>
              <w:top w:w="100" w:type="dxa"/>
              <w:left w:w="100" w:type="dxa"/>
              <w:bottom w:w="100" w:type="dxa"/>
              <w:right w:w="100" w:type="dxa"/>
            </w:tcMar>
          </w:tcPr>
          <w:p w14:paraId="51719000" w14:textId="77777777" w:rsidR="00FD3EE2" w:rsidRDefault="00FD3EE2">
            <w:pPr>
              <w:keepLines/>
              <w:widowControl w:val="0"/>
              <w:spacing w:before="120" w:after="120"/>
              <w:ind w:left="0" w:hanging="2"/>
              <w:jc w:val="center"/>
              <w:rPr>
                <w:b/>
                <w:sz w:val="20"/>
                <w:szCs w:val="20"/>
              </w:rPr>
            </w:pPr>
          </w:p>
        </w:tc>
        <w:tc>
          <w:tcPr>
            <w:tcW w:w="1440" w:type="dxa"/>
          </w:tcPr>
          <w:p w14:paraId="51719001" w14:textId="77777777" w:rsidR="00FD3EE2" w:rsidRDefault="00FD3EE2">
            <w:pPr>
              <w:keepLines/>
              <w:widowControl w:val="0"/>
              <w:pBdr>
                <w:top w:val="nil"/>
                <w:left w:val="nil"/>
                <w:bottom w:val="nil"/>
                <w:right w:val="nil"/>
                <w:between w:val="nil"/>
              </w:pBdr>
              <w:spacing w:before="0" w:after="0" w:line="240" w:lineRule="auto"/>
              <w:ind w:left="0" w:hanging="2"/>
              <w:jc w:val="center"/>
              <w:rPr>
                <w:color w:val="000000"/>
                <w:sz w:val="20"/>
                <w:szCs w:val="20"/>
              </w:rPr>
            </w:pPr>
          </w:p>
        </w:tc>
        <w:tc>
          <w:tcPr>
            <w:tcW w:w="2376" w:type="dxa"/>
          </w:tcPr>
          <w:p w14:paraId="51719002" w14:textId="77777777" w:rsidR="00FD3EE2" w:rsidRDefault="00FD3EE2">
            <w:pPr>
              <w:keepLines/>
              <w:widowControl w:val="0"/>
              <w:pBdr>
                <w:top w:val="nil"/>
                <w:left w:val="nil"/>
                <w:bottom w:val="nil"/>
                <w:right w:val="nil"/>
                <w:between w:val="nil"/>
              </w:pBdr>
              <w:spacing w:before="0" w:after="0" w:line="240" w:lineRule="auto"/>
              <w:ind w:left="0" w:hanging="2"/>
              <w:jc w:val="center"/>
              <w:rPr>
                <w:color w:val="000000"/>
                <w:sz w:val="20"/>
                <w:szCs w:val="20"/>
              </w:rPr>
            </w:pPr>
          </w:p>
        </w:tc>
      </w:tr>
      <w:tr w:rsidR="00FD3EE2" w14:paraId="5171900A"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719004" w14:textId="77777777" w:rsidR="00FD3EE2" w:rsidRDefault="00FD3EE2">
            <w:pPr>
              <w:keepLines/>
              <w:widowControl w:val="0"/>
              <w:spacing w:before="120" w:after="120"/>
              <w:ind w:left="0" w:hanging="2"/>
              <w:jc w:val="center"/>
              <w:rPr>
                <w:b/>
                <w:sz w:val="20"/>
                <w:szCs w:val="20"/>
              </w:rPr>
            </w:pPr>
          </w:p>
        </w:tc>
        <w:tc>
          <w:tcPr>
            <w:tcW w:w="1620" w:type="dxa"/>
            <w:tcBorders>
              <w:bottom w:val="single" w:sz="8" w:space="0" w:color="000000"/>
              <w:right w:val="single" w:sz="8" w:space="0" w:color="000000"/>
            </w:tcBorders>
            <w:tcMar>
              <w:top w:w="100" w:type="dxa"/>
              <w:left w:w="100" w:type="dxa"/>
              <w:bottom w:w="100" w:type="dxa"/>
              <w:right w:w="100" w:type="dxa"/>
            </w:tcMar>
          </w:tcPr>
          <w:p w14:paraId="51719005" w14:textId="77777777" w:rsidR="00FD3EE2" w:rsidRDefault="00FD3EE2">
            <w:pPr>
              <w:keepLines/>
              <w:widowControl w:val="0"/>
              <w:spacing w:before="120" w:after="120"/>
              <w:ind w:left="0" w:hanging="2"/>
              <w:jc w:val="center"/>
              <w:rPr>
                <w:b/>
                <w:sz w:val="20"/>
                <w:szCs w:val="20"/>
              </w:rPr>
            </w:pPr>
          </w:p>
        </w:tc>
        <w:tc>
          <w:tcPr>
            <w:tcW w:w="1440" w:type="dxa"/>
            <w:tcBorders>
              <w:bottom w:val="single" w:sz="8" w:space="0" w:color="000000"/>
              <w:right w:val="single" w:sz="8" w:space="0" w:color="000000"/>
            </w:tcBorders>
            <w:tcMar>
              <w:top w:w="100" w:type="dxa"/>
              <w:left w:w="100" w:type="dxa"/>
              <w:bottom w:w="100" w:type="dxa"/>
              <w:right w:w="100" w:type="dxa"/>
            </w:tcMar>
          </w:tcPr>
          <w:p w14:paraId="51719006" w14:textId="77777777" w:rsidR="00FD3EE2" w:rsidRDefault="00FD3EE2">
            <w:pPr>
              <w:keepLines/>
              <w:widowControl w:val="0"/>
              <w:spacing w:before="120" w:after="120"/>
              <w:ind w:left="0" w:hanging="2"/>
              <w:jc w:val="center"/>
              <w:rPr>
                <w:b/>
                <w:sz w:val="20"/>
                <w:szCs w:val="20"/>
              </w:rPr>
            </w:pPr>
          </w:p>
        </w:tc>
        <w:tc>
          <w:tcPr>
            <w:tcW w:w="1080" w:type="dxa"/>
            <w:tcBorders>
              <w:bottom w:val="single" w:sz="8" w:space="0" w:color="000000"/>
              <w:right w:val="single" w:sz="8" w:space="0" w:color="000000"/>
            </w:tcBorders>
            <w:tcMar>
              <w:top w:w="100" w:type="dxa"/>
              <w:left w:w="100" w:type="dxa"/>
              <w:bottom w:w="100" w:type="dxa"/>
              <w:right w:w="100" w:type="dxa"/>
            </w:tcMar>
          </w:tcPr>
          <w:p w14:paraId="51719007" w14:textId="77777777" w:rsidR="00FD3EE2" w:rsidRDefault="00FD3EE2">
            <w:pPr>
              <w:keepLines/>
              <w:widowControl w:val="0"/>
              <w:spacing w:before="120" w:after="120"/>
              <w:ind w:left="0" w:hanging="2"/>
              <w:jc w:val="center"/>
              <w:rPr>
                <w:b/>
                <w:sz w:val="20"/>
                <w:szCs w:val="20"/>
              </w:rPr>
            </w:pPr>
          </w:p>
        </w:tc>
        <w:tc>
          <w:tcPr>
            <w:tcW w:w="1440" w:type="dxa"/>
          </w:tcPr>
          <w:p w14:paraId="51719008" w14:textId="77777777" w:rsidR="00FD3EE2" w:rsidRDefault="00FD3EE2">
            <w:pPr>
              <w:keepLines/>
              <w:widowControl w:val="0"/>
              <w:pBdr>
                <w:top w:val="nil"/>
                <w:left w:val="nil"/>
                <w:bottom w:val="nil"/>
                <w:right w:val="nil"/>
                <w:between w:val="nil"/>
              </w:pBdr>
              <w:spacing w:before="0" w:after="0" w:line="240" w:lineRule="auto"/>
              <w:ind w:left="0" w:hanging="2"/>
              <w:jc w:val="center"/>
              <w:rPr>
                <w:color w:val="000000"/>
                <w:sz w:val="20"/>
                <w:szCs w:val="20"/>
              </w:rPr>
            </w:pPr>
          </w:p>
        </w:tc>
        <w:tc>
          <w:tcPr>
            <w:tcW w:w="2376" w:type="dxa"/>
          </w:tcPr>
          <w:p w14:paraId="51719009" w14:textId="77777777" w:rsidR="00FD3EE2" w:rsidRDefault="00FD3EE2">
            <w:pPr>
              <w:keepLines/>
              <w:widowControl w:val="0"/>
              <w:pBdr>
                <w:top w:val="nil"/>
                <w:left w:val="nil"/>
                <w:bottom w:val="nil"/>
                <w:right w:val="nil"/>
                <w:between w:val="nil"/>
              </w:pBdr>
              <w:spacing w:before="0" w:after="0" w:line="240" w:lineRule="auto"/>
              <w:ind w:left="0" w:hanging="2"/>
              <w:jc w:val="center"/>
              <w:rPr>
                <w:color w:val="000000"/>
                <w:sz w:val="20"/>
                <w:szCs w:val="20"/>
              </w:rPr>
            </w:pPr>
          </w:p>
        </w:tc>
      </w:tr>
    </w:tbl>
    <w:p w14:paraId="5171900B" w14:textId="77777777" w:rsidR="00FD3EE2" w:rsidRDefault="001A0B72">
      <w:pPr>
        <w:ind w:left="0" w:hanging="2"/>
        <w:jc w:val="right"/>
        <w:rPr>
          <w:i/>
          <w:color w:val="0000FF"/>
        </w:rPr>
        <w:sectPr w:rsidR="00FD3EE2">
          <w:headerReference w:type="default" r:id="rId13"/>
          <w:footerReference w:type="default" r:id="rId14"/>
          <w:pgSz w:w="12240" w:h="15840"/>
          <w:pgMar w:top="979" w:right="1440" w:bottom="1440" w:left="1440" w:header="720" w:footer="720" w:gutter="0"/>
          <w:cols w:space="720"/>
        </w:sectPr>
      </w:pPr>
      <w:r>
        <w:rPr>
          <w:b/>
        </w:rPr>
        <w:t>UP Template Version</w:t>
      </w:r>
      <w:r>
        <w:t>: 11/30/06</w:t>
      </w:r>
    </w:p>
    <w:p w14:paraId="5171900C" w14:textId="77777777" w:rsidR="00FD3EE2" w:rsidRDefault="001A0B72">
      <w:pPr>
        <w:pStyle w:val="Title"/>
        <w:ind w:left="2" w:hanging="4"/>
      </w:pPr>
      <w:r>
        <w:rPr>
          <w:smallCaps/>
        </w:rPr>
        <w:lastRenderedPageBreak/>
        <w:t>TABLE OF CONTENTS</w:t>
      </w:r>
    </w:p>
    <w:p w14:paraId="5171900D" w14:textId="77777777" w:rsidR="00FD3EE2" w:rsidRDefault="00FD3EE2">
      <w:pPr>
        <w:pBdr>
          <w:top w:val="nil"/>
          <w:left w:val="nil"/>
          <w:bottom w:val="nil"/>
          <w:right w:val="nil"/>
          <w:between w:val="nil"/>
        </w:pBdr>
        <w:spacing w:after="120" w:line="240" w:lineRule="auto"/>
        <w:ind w:left="0" w:hanging="2"/>
        <w:jc w:val="left"/>
        <w:rPr>
          <w:color w:val="000000"/>
        </w:rPr>
      </w:pPr>
    </w:p>
    <w:sdt>
      <w:sdtPr>
        <w:id w:val="1876735433"/>
        <w:docPartObj>
          <w:docPartGallery w:val="Table of Contents"/>
          <w:docPartUnique/>
        </w:docPartObj>
      </w:sdtPr>
      <w:sdtEndPr/>
      <w:sdtContent>
        <w:p w14:paraId="5171900E" w14:textId="77777777" w:rsidR="00FD3EE2" w:rsidRDefault="001A0B72">
          <w:pPr>
            <w:tabs>
              <w:tab w:val="right" w:pos="9360"/>
            </w:tabs>
            <w:spacing w:before="80" w:line="240" w:lineRule="auto"/>
            <w:ind w:left="0" w:hanging="2"/>
            <w:rPr>
              <w:b/>
              <w:color w:val="000000"/>
            </w:rPr>
          </w:pPr>
          <w:r>
            <w:fldChar w:fldCharType="begin"/>
          </w:r>
          <w:r>
            <w:instrText xml:space="preserve"> TOC \h \u \z </w:instrText>
          </w:r>
          <w:r>
            <w:fldChar w:fldCharType="separate"/>
          </w:r>
          <w:hyperlink w:anchor="_heading=h.yydqh1u2nxiv">
            <w:r>
              <w:rPr>
                <w:b/>
                <w:color w:val="000000"/>
              </w:rPr>
              <w:t>INTRODUCTION</w:t>
            </w:r>
          </w:hyperlink>
          <w:r>
            <w:rPr>
              <w:b/>
              <w:color w:val="000000"/>
            </w:rPr>
            <w:tab/>
          </w:r>
          <w:r>
            <w:fldChar w:fldCharType="begin"/>
          </w:r>
          <w:r>
            <w:instrText xml:space="preserve"> PAGEREF _heading=h.yydqh1u2nxiv \h </w:instrText>
          </w:r>
          <w:r>
            <w:fldChar w:fldCharType="separate"/>
          </w:r>
          <w:r>
            <w:rPr>
              <w:b/>
              <w:color w:val="000000"/>
            </w:rPr>
            <w:t>1</w:t>
          </w:r>
          <w:r>
            <w:fldChar w:fldCharType="end"/>
          </w:r>
        </w:p>
        <w:p w14:paraId="5171900F" w14:textId="77777777" w:rsidR="00FD3EE2" w:rsidRDefault="001A0B72">
          <w:pPr>
            <w:tabs>
              <w:tab w:val="right" w:pos="9360"/>
            </w:tabs>
            <w:spacing w:line="240" w:lineRule="auto"/>
            <w:ind w:left="0" w:hanging="2"/>
            <w:rPr>
              <w:color w:val="000000"/>
            </w:rPr>
          </w:pPr>
          <w:hyperlink w:anchor="_heading=h.1fob9te">
            <w:r>
              <w:rPr>
                <w:color w:val="000000"/>
              </w:rPr>
              <w:t>PURPOSE OF THE RISK MANAGEMENT PLAN</w:t>
            </w:r>
          </w:hyperlink>
          <w:r>
            <w:rPr>
              <w:color w:val="000000"/>
            </w:rPr>
            <w:tab/>
          </w:r>
          <w:r>
            <w:fldChar w:fldCharType="begin"/>
          </w:r>
          <w:r>
            <w:instrText xml:space="preserve"> PAGEREF _heading=h.1fob9te \h </w:instrText>
          </w:r>
          <w:r>
            <w:fldChar w:fldCharType="separate"/>
          </w:r>
          <w:r>
            <w:rPr>
              <w:color w:val="000000"/>
            </w:rPr>
            <w:t>1</w:t>
          </w:r>
          <w:r>
            <w:fldChar w:fldCharType="end"/>
          </w:r>
        </w:p>
        <w:p w14:paraId="51719010" w14:textId="77777777" w:rsidR="00FD3EE2" w:rsidRDefault="001A0B72">
          <w:pPr>
            <w:tabs>
              <w:tab w:val="right" w:pos="9360"/>
            </w:tabs>
            <w:spacing w:before="200" w:line="240" w:lineRule="auto"/>
            <w:ind w:left="0" w:hanging="2"/>
            <w:rPr>
              <w:b/>
              <w:color w:val="000000"/>
            </w:rPr>
          </w:pPr>
          <w:hyperlink w:anchor="_heading=h.tyjcwt">
            <w:r>
              <w:rPr>
                <w:b/>
                <w:color w:val="000000"/>
              </w:rPr>
              <w:t>RISK MANAGEMENT PROCEDURE</w:t>
            </w:r>
          </w:hyperlink>
          <w:r>
            <w:rPr>
              <w:b/>
              <w:color w:val="000000"/>
            </w:rPr>
            <w:tab/>
          </w:r>
          <w:r>
            <w:fldChar w:fldCharType="begin"/>
          </w:r>
          <w:r>
            <w:instrText xml:space="preserve"> PAGEREF _heading=h.tyjcwt \h </w:instrText>
          </w:r>
          <w:r>
            <w:fldChar w:fldCharType="separate"/>
          </w:r>
          <w:r>
            <w:rPr>
              <w:b/>
              <w:color w:val="000000"/>
            </w:rPr>
            <w:t>1</w:t>
          </w:r>
          <w:r>
            <w:fldChar w:fldCharType="end"/>
          </w:r>
        </w:p>
        <w:p w14:paraId="51719011" w14:textId="77777777" w:rsidR="00FD3EE2" w:rsidRDefault="001A0B72">
          <w:pPr>
            <w:tabs>
              <w:tab w:val="right" w:pos="9360"/>
            </w:tabs>
            <w:spacing w:line="240" w:lineRule="auto"/>
            <w:ind w:left="0" w:hanging="2"/>
            <w:rPr>
              <w:color w:val="000000"/>
            </w:rPr>
          </w:pPr>
          <w:hyperlink w:anchor="_heading=h.3dy6vkm">
            <w:r>
              <w:rPr>
                <w:color w:val="000000"/>
              </w:rPr>
              <w:t>PROCESS</w:t>
            </w:r>
          </w:hyperlink>
          <w:r>
            <w:rPr>
              <w:color w:val="000000"/>
            </w:rPr>
            <w:tab/>
          </w:r>
          <w:r>
            <w:fldChar w:fldCharType="begin"/>
          </w:r>
          <w:r>
            <w:instrText xml:space="preserve"> PAGEREF _heading=h.3dy6vkm \h </w:instrText>
          </w:r>
          <w:r>
            <w:fldChar w:fldCharType="separate"/>
          </w:r>
          <w:r>
            <w:rPr>
              <w:color w:val="000000"/>
            </w:rPr>
            <w:t>1</w:t>
          </w:r>
          <w:r>
            <w:fldChar w:fldCharType="end"/>
          </w:r>
        </w:p>
        <w:p w14:paraId="51719012" w14:textId="77777777" w:rsidR="00FD3EE2" w:rsidRDefault="001A0B72">
          <w:pPr>
            <w:tabs>
              <w:tab w:val="right" w:pos="9360"/>
            </w:tabs>
            <w:spacing w:line="240" w:lineRule="auto"/>
            <w:ind w:left="0" w:hanging="2"/>
            <w:rPr>
              <w:color w:val="000000"/>
            </w:rPr>
          </w:pPr>
          <w:hyperlink w:anchor="_heading=h.u90xwuld2hc8">
            <w:r>
              <w:rPr>
                <w:color w:val="000000"/>
              </w:rPr>
              <w:t>RISK IDENTIFICATION</w:t>
            </w:r>
          </w:hyperlink>
          <w:r>
            <w:rPr>
              <w:color w:val="000000"/>
            </w:rPr>
            <w:tab/>
          </w:r>
          <w:r>
            <w:fldChar w:fldCharType="begin"/>
          </w:r>
          <w:r>
            <w:instrText xml:space="preserve"> PAGEREF _heading=h.u90xwuld2hc8 \h </w:instrText>
          </w:r>
          <w:r>
            <w:fldChar w:fldCharType="separate"/>
          </w:r>
          <w:r>
            <w:rPr>
              <w:color w:val="000000"/>
            </w:rPr>
            <w:t>1</w:t>
          </w:r>
          <w:r>
            <w:fldChar w:fldCharType="end"/>
          </w:r>
        </w:p>
        <w:p w14:paraId="51719013" w14:textId="77777777" w:rsidR="00FD3EE2" w:rsidRDefault="001A0B72">
          <w:pPr>
            <w:tabs>
              <w:tab w:val="right" w:pos="9360"/>
            </w:tabs>
            <w:spacing w:line="240" w:lineRule="auto"/>
            <w:ind w:left="0" w:hanging="2"/>
            <w:rPr>
              <w:color w:val="000000"/>
            </w:rPr>
          </w:pPr>
          <w:hyperlink w:anchor="_heading=h.lx3uybm9q87v">
            <w:r>
              <w:rPr>
                <w:color w:val="000000"/>
              </w:rPr>
              <w:t>RISK ANALYSIS</w:t>
            </w:r>
          </w:hyperlink>
          <w:r>
            <w:rPr>
              <w:color w:val="000000"/>
            </w:rPr>
            <w:tab/>
          </w:r>
          <w:r>
            <w:fldChar w:fldCharType="begin"/>
          </w:r>
          <w:r>
            <w:instrText xml:space="preserve"> PAGEREF _heading=h.lx3uybm9q87v \h </w:instrText>
          </w:r>
          <w:r>
            <w:fldChar w:fldCharType="separate"/>
          </w:r>
          <w:r>
            <w:rPr>
              <w:color w:val="000000"/>
            </w:rPr>
            <w:t>1</w:t>
          </w:r>
          <w:r>
            <w:fldChar w:fldCharType="end"/>
          </w:r>
        </w:p>
        <w:p w14:paraId="51719014" w14:textId="77777777" w:rsidR="00FD3EE2" w:rsidRDefault="001A0B72">
          <w:pPr>
            <w:tabs>
              <w:tab w:val="right" w:pos="9360"/>
            </w:tabs>
            <w:spacing w:line="240" w:lineRule="auto"/>
            <w:ind w:left="0" w:hanging="2"/>
            <w:rPr>
              <w:color w:val="000000"/>
            </w:rPr>
          </w:pPr>
          <w:hyperlink w:anchor="_heading=h.h05no0bas46u">
            <w:r>
              <w:rPr>
                <w:color w:val="000000"/>
              </w:rPr>
              <w:t>Qualitative Risk Analysis</w:t>
            </w:r>
          </w:hyperlink>
          <w:r>
            <w:rPr>
              <w:color w:val="000000"/>
            </w:rPr>
            <w:tab/>
          </w:r>
          <w:r>
            <w:fldChar w:fldCharType="begin"/>
          </w:r>
          <w:r>
            <w:instrText xml:space="preserve"> PAGEREF _heading=h.h05no0bas46u \h </w:instrText>
          </w:r>
          <w:r>
            <w:fldChar w:fldCharType="separate"/>
          </w:r>
          <w:r>
            <w:rPr>
              <w:color w:val="000000"/>
            </w:rPr>
            <w:t>1</w:t>
          </w:r>
          <w:r>
            <w:fldChar w:fldCharType="end"/>
          </w:r>
        </w:p>
        <w:p w14:paraId="51719015" w14:textId="77777777" w:rsidR="00FD3EE2" w:rsidRDefault="001A0B72">
          <w:pPr>
            <w:tabs>
              <w:tab w:val="right" w:pos="9360"/>
            </w:tabs>
            <w:spacing w:line="240" w:lineRule="auto"/>
            <w:ind w:left="0" w:hanging="2"/>
            <w:rPr>
              <w:color w:val="000000"/>
            </w:rPr>
          </w:pPr>
          <w:hyperlink w:anchor="_heading=h.nnz8462bbcye">
            <w:r>
              <w:rPr>
                <w:color w:val="000000"/>
              </w:rPr>
              <w:t>Quantitative Risk Analysi</w:t>
            </w:r>
            <w:r>
              <w:rPr>
                <w:color w:val="000000"/>
              </w:rPr>
              <w:t>s</w:t>
            </w:r>
          </w:hyperlink>
          <w:r>
            <w:rPr>
              <w:color w:val="000000"/>
            </w:rPr>
            <w:tab/>
          </w:r>
          <w:r>
            <w:fldChar w:fldCharType="begin"/>
          </w:r>
          <w:r>
            <w:instrText xml:space="preserve"> PAGEREF _heading=h.nnz8462bbcye \h </w:instrText>
          </w:r>
          <w:r>
            <w:fldChar w:fldCharType="separate"/>
          </w:r>
          <w:r>
            <w:rPr>
              <w:color w:val="000000"/>
            </w:rPr>
            <w:t>2</w:t>
          </w:r>
          <w:r>
            <w:fldChar w:fldCharType="end"/>
          </w:r>
        </w:p>
        <w:p w14:paraId="51719016" w14:textId="77777777" w:rsidR="00FD3EE2" w:rsidRDefault="001A0B72">
          <w:pPr>
            <w:tabs>
              <w:tab w:val="right" w:pos="9360"/>
            </w:tabs>
            <w:spacing w:line="240" w:lineRule="auto"/>
            <w:ind w:left="0" w:hanging="2"/>
            <w:rPr>
              <w:color w:val="000000"/>
            </w:rPr>
          </w:pPr>
          <w:hyperlink w:anchor="_heading=h.9auvn27dekf0">
            <w:r>
              <w:rPr>
                <w:color w:val="000000"/>
              </w:rPr>
              <w:t>RISK RESPONSE PLANNING</w:t>
            </w:r>
          </w:hyperlink>
          <w:r>
            <w:rPr>
              <w:color w:val="000000"/>
            </w:rPr>
            <w:tab/>
          </w:r>
          <w:r>
            <w:fldChar w:fldCharType="begin"/>
          </w:r>
          <w:r>
            <w:instrText xml:space="preserve"> PAGEREF _heading=h.9auvn27dekf0 \h </w:instrText>
          </w:r>
          <w:r>
            <w:fldChar w:fldCharType="separate"/>
          </w:r>
          <w:r>
            <w:rPr>
              <w:color w:val="000000"/>
            </w:rPr>
            <w:t>2</w:t>
          </w:r>
          <w:r>
            <w:fldChar w:fldCharType="end"/>
          </w:r>
        </w:p>
        <w:p w14:paraId="51719017" w14:textId="77777777" w:rsidR="00FD3EE2" w:rsidRDefault="001A0B72">
          <w:pPr>
            <w:tabs>
              <w:tab w:val="right" w:pos="9360"/>
            </w:tabs>
            <w:spacing w:line="240" w:lineRule="auto"/>
            <w:ind w:left="0" w:hanging="2"/>
            <w:rPr>
              <w:color w:val="000000"/>
            </w:rPr>
          </w:pPr>
          <w:hyperlink w:anchor="_heading=h.uhvqwqly0jwu">
            <w:r>
              <w:rPr>
                <w:color w:val="000000"/>
              </w:rPr>
              <w:t>RISK MONITORING, CONTROLLING, AND REPORTING</w:t>
            </w:r>
          </w:hyperlink>
          <w:r>
            <w:rPr>
              <w:color w:val="000000"/>
            </w:rPr>
            <w:tab/>
          </w:r>
          <w:r>
            <w:fldChar w:fldCharType="begin"/>
          </w:r>
          <w:r>
            <w:instrText xml:space="preserve"> PAGEREF _heading=h.uhvqwqly0jwu \h </w:instrText>
          </w:r>
          <w:r>
            <w:fldChar w:fldCharType="separate"/>
          </w:r>
          <w:r>
            <w:rPr>
              <w:color w:val="000000"/>
            </w:rPr>
            <w:t>3</w:t>
          </w:r>
          <w:r>
            <w:fldChar w:fldCharType="end"/>
          </w:r>
        </w:p>
        <w:p w14:paraId="51719018" w14:textId="77777777" w:rsidR="00FD3EE2" w:rsidRDefault="001A0B72">
          <w:pPr>
            <w:tabs>
              <w:tab w:val="right" w:pos="9360"/>
            </w:tabs>
            <w:spacing w:before="200" w:after="80" w:line="240" w:lineRule="auto"/>
            <w:ind w:left="0" w:hanging="2"/>
            <w:rPr>
              <w:b/>
              <w:color w:val="000000"/>
            </w:rPr>
          </w:pPr>
          <w:hyperlink w:anchor="_heading=h.ex2t89yznzjp">
            <w:r>
              <w:rPr>
                <w:b/>
                <w:color w:val="000000"/>
              </w:rPr>
              <w:t>TOOLS AND PRACTICES</w:t>
            </w:r>
          </w:hyperlink>
          <w:r>
            <w:rPr>
              <w:b/>
              <w:color w:val="000000"/>
            </w:rPr>
            <w:tab/>
          </w:r>
          <w:r>
            <w:fldChar w:fldCharType="begin"/>
          </w:r>
          <w:r>
            <w:instrText xml:space="preserve"> PAGEREF _heading=h.ex2t89yznzjp \h </w:instrText>
          </w:r>
          <w:r>
            <w:fldChar w:fldCharType="separate"/>
          </w:r>
          <w:r>
            <w:rPr>
              <w:b/>
              <w:color w:val="000000"/>
            </w:rPr>
            <w:t>3</w:t>
          </w:r>
          <w:r>
            <w:fldChar w:fldCharType="end"/>
          </w:r>
          <w:r>
            <w:fldChar w:fldCharType="end"/>
          </w:r>
        </w:p>
      </w:sdtContent>
    </w:sdt>
    <w:p w14:paraId="51719019" w14:textId="77777777" w:rsidR="00FD3EE2" w:rsidRDefault="00FD3EE2">
      <w:pPr>
        <w:pBdr>
          <w:top w:val="nil"/>
          <w:left w:val="nil"/>
          <w:bottom w:val="nil"/>
          <w:right w:val="nil"/>
          <w:between w:val="nil"/>
        </w:pBdr>
        <w:spacing w:after="120" w:line="240" w:lineRule="auto"/>
        <w:ind w:left="0" w:hanging="2"/>
        <w:jc w:val="left"/>
        <w:rPr>
          <w:color w:val="000000"/>
        </w:rPr>
        <w:sectPr w:rsidR="00FD3EE2">
          <w:headerReference w:type="default" r:id="rId15"/>
          <w:footerReference w:type="default" r:id="rId16"/>
          <w:pgSz w:w="12240" w:h="15840"/>
          <w:pgMar w:top="979" w:right="1440" w:bottom="1440" w:left="1440" w:header="720" w:footer="720" w:gutter="0"/>
          <w:cols w:space="720"/>
        </w:sectPr>
      </w:pPr>
      <w:bookmarkStart w:id="1" w:name="_heading=h.5v7zvnufthi5" w:colFirst="0" w:colLast="0"/>
      <w:bookmarkEnd w:id="1"/>
    </w:p>
    <w:p w14:paraId="5171901A" w14:textId="77777777" w:rsidR="00FD3EE2" w:rsidRDefault="001A0B72">
      <w:pPr>
        <w:pStyle w:val="Heading1"/>
        <w:numPr>
          <w:ilvl w:val="0"/>
          <w:numId w:val="4"/>
        </w:numPr>
        <w:ind w:left="1" w:hanging="3"/>
      </w:pPr>
      <w:bookmarkStart w:id="2" w:name="_heading=h.yydqh1u2nxiv" w:colFirst="0" w:colLast="0"/>
      <w:bookmarkEnd w:id="2"/>
      <w:r>
        <w:rPr>
          <w:smallCaps/>
        </w:rPr>
        <w:lastRenderedPageBreak/>
        <w:t>INTRODUCTION</w:t>
      </w:r>
    </w:p>
    <w:p w14:paraId="5171901B" w14:textId="77777777" w:rsidR="00FD3EE2" w:rsidRDefault="001A0B72">
      <w:pPr>
        <w:pStyle w:val="Heading2"/>
        <w:numPr>
          <w:ilvl w:val="1"/>
          <w:numId w:val="4"/>
        </w:numPr>
        <w:ind w:left="0" w:hanging="2"/>
        <w:rPr>
          <w:rFonts w:ascii="Times New Roman" w:eastAsia="Times New Roman" w:hAnsi="Times New Roman" w:cs="Times New Roman"/>
        </w:rPr>
      </w:pPr>
      <w:bookmarkStart w:id="3" w:name="_heading=h.1fob9te" w:colFirst="0" w:colLast="0"/>
      <w:bookmarkEnd w:id="3"/>
      <w:r>
        <w:rPr>
          <w:rFonts w:ascii="Times New Roman" w:eastAsia="Times New Roman" w:hAnsi="Times New Roman" w:cs="Times New Roman"/>
          <w:smallCaps/>
        </w:rPr>
        <w:t>PURPOSE OF THE RISK MANAGEMENT PLAN</w:t>
      </w:r>
    </w:p>
    <w:p w14:paraId="5171901C" w14:textId="77777777" w:rsidR="00FD3EE2" w:rsidRDefault="001A0B72">
      <w:pPr>
        <w:pBdr>
          <w:top w:val="nil"/>
          <w:left w:val="nil"/>
          <w:bottom w:val="nil"/>
          <w:right w:val="nil"/>
          <w:between w:val="nil"/>
        </w:pBdr>
        <w:spacing w:before="0" w:after="0" w:line="240" w:lineRule="auto"/>
        <w:ind w:left="0" w:hanging="2"/>
        <w:rPr>
          <w:color w:val="000000"/>
        </w:rPr>
      </w:pPr>
      <w:r>
        <w:rPr>
          <w:color w:val="000000"/>
        </w:rPr>
        <w:t>A risk is an event or condition that, if it occurs, could have a positive or negative effect on a project’s objectives. Risk Management is the process of identifying, assessing, responding to, monitoring, and reporting risks. This Risk Management Plan defi</w:t>
      </w:r>
      <w:r>
        <w:rPr>
          <w:color w:val="000000"/>
        </w:rPr>
        <w:t>nes how risks associated with the</w:t>
      </w:r>
      <w:r>
        <w:t xml:space="preserve"> SmartLib</w:t>
      </w:r>
      <w:r>
        <w:rPr>
          <w:color w:val="000000"/>
        </w:rPr>
        <w:t xml:space="preserve"> project will be identified, analyzed, and managed. It outlines how risk management activities will be performed, recorded, and monitored throughout the lifecycle of the project and provides templates and practices</w:t>
      </w:r>
      <w:r>
        <w:rPr>
          <w:color w:val="000000"/>
        </w:rPr>
        <w:t xml:space="preserve"> for recording and prioritizing risks.</w:t>
      </w:r>
    </w:p>
    <w:p w14:paraId="5171901D" w14:textId="77777777" w:rsidR="00FD3EE2" w:rsidRDefault="001A0B72">
      <w:pPr>
        <w:pBdr>
          <w:top w:val="nil"/>
          <w:left w:val="nil"/>
          <w:bottom w:val="nil"/>
          <w:right w:val="nil"/>
          <w:between w:val="nil"/>
        </w:pBdr>
        <w:spacing w:before="0" w:after="0" w:line="240" w:lineRule="auto"/>
        <w:ind w:left="0" w:hanging="2"/>
        <w:rPr>
          <w:color w:val="000000"/>
        </w:rPr>
      </w:pPr>
      <w:r>
        <w:rPr>
          <w:color w:val="000000"/>
        </w:rPr>
        <w:t xml:space="preserve">The Risk Management Plan is created by the project manager in the Planning Phase and is monitored and updated throughout the project.  </w:t>
      </w:r>
    </w:p>
    <w:p w14:paraId="5171901E" w14:textId="77777777" w:rsidR="00FD3EE2" w:rsidRDefault="001A0B72">
      <w:pPr>
        <w:pBdr>
          <w:top w:val="nil"/>
          <w:left w:val="nil"/>
          <w:bottom w:val="nil"/>
          <w:right w:val="nil"/>
          <w:between w:val="nil"/>
        </w:pBdr>
        <w:spacing w:before="0" w:after="0" w:line="240" w:lineRule="auto"/>
        <w:ind w:left="0" w:hanging="2"/>
        <w:rPr>
          <w:color w:val="000000"/>
        </w:rPr>
      </w:pPr>
      <w:bookmarkStart w:id="4" w:name="_heading=h.2et92p0" w:colFirst="0" w:colLast="0"/>
      <w:bookmarkEnd w:id="4"/>
      <w:r>
        <w:rPr>
          <w:color w:val="000000"/>
        </w:rPr>
        <w:t>The intended audience of this document is the project team, project sponsor and m</w:t>
      </w:r>
      <w:r>
        <w:rPr>
          <w:color w:val="000000"/>
        </w:rPr>
        <w:t>anagement.</w:t>
      </w:r>
    </w:p>
    <w:p w14:paraId="5171901F" w14:textId="77777777" w:rsidR="00FD3EE2" w:rsidRDefault="001A0B72">
      <w:pPr>
        <w:pStyle w:val="Heading1"/>
        <w:numPr>
          <w:ilvl w:val="0"/>
          <w:numId w:val="4"/>
        </w:numPr>
        <w:ind w:left="1" w:hanging="3"/>
      </w:pPr>
      <w:bookmarkStart w:id="5" w:name="_heading=h.tyjcwt" w:colFirst="0" w:colLast="0"/>
      <w:bookmarkEnd w:id="5"/>
      <w:r>
        <w:rPr>
          <w:smallCaps/>
        </w:rPr>
        <w:t>RISK MANAGEMENT PROCEDURE</w:t>
      </w:r>
    </w:p>
    <w:p w14:paraId="51719020" w14:textId="77777777" w:rsidR="00FD3EE2" w:rsidRDefault="001A0B72">
      <w:pPr>
        <w:pStyle w:val="Heading2"/>
        <w:numPr>
          <w:ilvl w:val="1"/>
          <w:numId w:val="4"/>
        </w:numPr>
        <w:ind w:left="0" w:hanging="2"/>
        <w:rPr>
          <w:rFonts w:ascii="Times New Roman" w:eastAsia="Times New Roman" w:hAnsi="Times New Roman" w:cs="Times New Roman"/>
        </w:rPr>
      </w:pPr>
      <w:bookmarkStart w:id="6" w:name="_heading=h.3dy6vkm" w:colFirst="0" w:colLast="0"/>
      <w:bookmarkEnd w:id="6"/>
      <w:r>
        <w:rPr>
          <w:rFonts w:ascii="Times New Roman" w:eastAsia="Times New Roman" w:hAnsi="Times New Roman" w:cs="Times New Roman"/>
          <w:smallCaps/>
        </w:rPr>
        <w:t>PROCESS</w:t>
      </w:r>
    </w:p>
    <w:p w14:paraId="51719021" w14:textId="77777777" w:rsidR="00FD3EE2" w:rsidRDefault="001A0B72">
      <w:pPr>
        <w:pBdr>
          <w:top w:val="nil"/>
          <w:left w:val="nil"/>
          <w:bottom w:val="nil"/>
          <w:right w:val="nil"/>
          <w:between w:val="nil"/>
        </w:pBdr>
        <w:spacing w:before="0" w:after="0" w:line="240" w:lineRule="auto"/>
        <w:ind w:left="0" w:hanging="2"/>
        <w:rPr>
          <w:color w:val="0000FF"/>
        </w:rPr>
      </w:pPr>
      <w:bookmarkStart w:id="7" w:name="_heading=h.1t3h5sf" w:colFirst="0" w:colLast="0"/>
      <w:bookmarkEnd w:id="7"/>
      <w:r>
        <w:rPr>
          <w:color w:val="000000"/>
        </w:rPr>
        <w:t xml:space="preserve">The project manager, </w:t>
      </w:r>
      <w:r>
        <w:rPr>
          <w:b/>
          <w:i/>
          <w:color w:val="000000"/>
        </w:rPr>
        <w:t>Kenny Voo</w:t>
      </w:r>
      <w:r>
        <w:rPr>
          <w:color w:val="000000"/>
        </w:rPr>
        <w:t xml:space="preserve"> working with the project team and project sponsors will ensure that risks are actively identified, analyzed, and managed throughout the life of the project.  Risks will be identifi</w:t>
      </w:r>
      <w:r>
        <w:rPr>
          <w:color w:val="000000"/>
        </w:rPr>
        <w:t xml:space="preserve">ed as early as possible in the project so as to minimize their impact.  The steps for accomplishing this are outlined in the following sections. The </w:t>
      </w:r>
      <w:r>
        <w:t xml:space="preserve">QA manager, </w:t>
      </w:r>
      <w:r>
        <w:rPr>
          <w:b/>
          <w:i/>
        </w:rPr>
        <w:t>Teo Boon Shuan</w:t>
      </w:r>
      <w:r>
        <w:t xml:space="preserve"> </w:t>
      </w:r>
      <w:r>
        <w:rPr>
          <w:color w:val="000000"/>
        </w:rPr>
        <w:t>will serve as the Risk Manager for this project.</w:t>
      </w:r>
    </w:p>
    <w:p w14:paraId="51719022" w14:textId="77777777" w:rsidR="00FD3EE2" w:rsidRDefault="001A0B72">
      <w:pPr>
        <w:pStyle w:val="Heading2"/>
        <w:numPr>
          <w:ilvl w:val="1"/>
          <w:numId w:val="4"/>
        </w:numPr>
        <w:ind w:left="0" w:hanging="2"/>
        <w:rPr>
          <w:rFonts w:ascii="Times New Roman" w:eastAsia="Times New Roman" w:hAnsi="Times New Roman" w:cs="Times New Roman"/>
        </w:rPr>
      </w:pPr>
      <w:bookmarkStart w:id="8" w:name="_heading=h.u90xwuld2hc8" w:colFirst="0" w:colLast="0"/>
      <w:bookmarkEnd w:id="8"/>
      <w:r>
        <w:rPr>
          <w:rFonts w:ascii="Times New Roman" w:eastAsia="Times New Roman" w:hAnsi="Times New Roman" w:cs="Times New Roman"/>
          <w:smallCaps/>
        </w:rPr>
        <w:t>RISK IDENTIFICATION</w:t>
      </w:r>
    </w:p>
    <w:p w14:paraId="51719023" w14:textId="77777777" w:rsidR="00FD3EE2" w:rsidRDefault="001A0B72">
      <w:pPr>
        <w:pBdr>
          <w:top w:val="nil"/>
          <w:left w:val="nil"/>
          <w:bottom w:val="nil"/>
          <w:right w:val="nil"/>
          <w:between w:val="nil"/>
        </w:pBdr>
        <w:spacing w:before="0" w:after="0" w:line="240" w:lineRule="auto"/>
        <w:ind w:left="0" w:hanging="2"/>
        <w:rPr>
          <w:color w:val="000000"/>
        </w:rPr>
      </w:pPr>
      <w:r>
        <w:rPr>
          <w:color w:val="000000"/>
        </w:rPr>
        <w:t>Risk identi</w:t>
      </w:r>
      <w:r>
        <w:rPr>
          <w:color w:val="000000"/>
        </w:rPr>
        <w:t>fication will involve the project team, appropriate stakeholders, and will include an evaluation of environmental factors, organizational culture and the project management plan including the project scope.  Careful attention will be given to the project d</w:t>
      </w:r>
      <w:r>
        <w:rPr>
          <w:color w:val="000000"/>
        </w:rPr>
        <w:t xml:space="preserve">eliverables, assumptions, constraints, WBS, cost/effort estimates, resource plan, and other key project documents.  </w:t>
      </w:r>
    </w:p>
    <w:p w14:paraId="51719024" w14:textId="77777777" w:rsidR="00FD3EE2" w:rsidRDefault="001A0B72">
      <w:pPr>
        <w:pBdr>
          <w:top w:val="nil"/>
          <w:left w:val="nil"/>
          <w:bottom w:val="nil"/>
          <w:right w:val="nil"/>
          <w:between w:val="nil"/>
        </w:pBdr>
        <w:spacing w:before="0" w:after="0" w:line="240" w:lineRule="auto"/>
        <w:ind w:left="0" w:hanging="2"/>
        <w:rPr>
          <w:color w:val="000000"/>
        </w:rPr>
      </w:pPr>
      <w:bookmarkStart w:id="9" w:name="_heading=h.4d34og8" w:colFirst="0" w:colLast="0"/>
      <w:bookmarkEnd w:id="9"/>
      <w:r>
        <w:rPr>
          <w:color w:val="000000"/>
        </w:rPr>
        <w:t>A Risk Management Log will be generated and updated as needed and will be stored electronically in the project library located at Risk</w:t>
      </w:r>
      <w:r>
        <w:t>_log</w:t>
      </w:r>
      <w:r>
        <w:rPr>
          <w:color w:val="000000"/>
        </w:rPr>
        <w:t>.</w:t>
      </w:r>
      <w:r>
        <w:t>csv</w:t>
      </w:r>
      <w:r>
        <w:rPr>
          <w:color w:val="000000"/>
        </w:rPr>
        <w:t>.</w:t>
      </w:r>
    </w:p>
    <w:p w14:paraId="51719025" w14:textId="77777777" w:rsidR="00FD3EE2" w:rsidRDefault="001A0B72">
      <w:pPr>
        <w:pStyle w:val="Heading2"/>
        <w:numPr>
          <w:ilvl w:val="1"/>
          <w:numId w:val="4"/>
        </w:numPr>
        <w:ind w:left="0" w:hanging="2"/>
        <w:rPr>
          <w:rFonts w:ascii="Times New Roman" w:eastAsia="Times New Roman" w:hAnsi="Times New Roman" w:cs="Times New Roman"/>
        </w:rPr>
      </w:pPr>
      <w:bookmarkStart w:id="10" w:name="_heading=h.lx3uybm9q87v" w:colFirst="0" w:colLast="0"/>
      <w:bookmarkEnd w:id="10"/>
      <w:r>
        <w:rPr>
          <w:rFonts w:ascii="Times New Roman" w:eastAsia="Times New Roman" w:hAnsi="Times New Roman" w:cs="Times New Roman"/>
          <w:smallCaps/>
        </w:rPr>
        <w:t>RISK ANALYSIS</w:t>
      </w:r>
    </w:p>
    <w:p w14:paraId="51719026" w14:textId="77777777" w:rsidR="00FD3EE2" w:rsidRDefault="001A0B72">
      <w:pPr>
        <w:pBdr>
          <w:top w:val="nil"/>
          <w:left w:val="nil"/>
          <w:bottom w:val="nil"/>
          <w:right w:val="nil"/>
          <w:between w:val="nil"/>
        </w:pBdr>
        <w:spacing w:after="120" w:line="240" w:lineRule="auto"/>
        <w:ind w:left="0" w:hanging="2"/>
        <w:rPr>
          <w:color w:val="000000"/>
        </w:rPr>
      </w:pPr>
      <w:bookmarkStart w:id="11" w:name="_heading=h.2s8eyo1" w:colFirst="0" w:colLast="0"/>
      <w:bookmarkEnd w:id="11"/>
      <w:r>
        <w:rPr>
          <w:color w:val="000000"/>
        </w:rPr>
        <w:t>All risks identified will be assessed to identify the range of possible project outcomes.  Qualification will be used to determine which risks are the top risks to pursue and respond to and which risks can be ignored.</w:t>
      </w:r>
    </w:p>
    <w:p w14:paraId="51719027" w14:textId="77777777" w:rsidR="00FD3EE2" w:rsidRDefault="001A0B72">
      <w:pPr>
        <w:pStyle w:val="Heading3"/>
        <w:numPr>
          <w:ilvl w:val="2"/>
          <w:numId w:val="4"/>
        </w:numPr>
        <w:ind w:left="0" w:hanging="2"/>
        <w:rPr>
          <w:rFonts w:ascii="Times New Roman" w:eastAsia="Times New Roman" w:hAnsi="Times New Roman" w:cs="Times New Roman"/>
        </w:rPr>
      </w:pPr>
      <w:bookmarkStart w:id="12" w:name="_heading=h.h05no0bas46u" w:colFirst="0" w:colLast="0"/>
      <w:bookmarkEnd w:id="12"/>
      <w:r>
        <w:rPr>
          <w:rFonts w:ascii="Times New Roman" w:eastAsia="Times New Roman" w:hAnsi="Times New Roman" w:cs="Times New Roman"/>
        </w:rPr>
        <w:t>Qualitative Risk Analysis</w:t>
      </w:r>
    </w:p>
    <w:p w14:paraId="51719028" w14:textId="77777777" w:rsidR="00FD3EE2" w:rsidRDefault="001A0B72">
      <w:pPr>
        <w:pBdr>
          <w:top w:val="nil"/>
          <w:left w:val="nil"/>
          <w:bottom w:val="nil"/>
          <w:right w:val="nil"/>
          <w:between w:val="nil"/>
        </w:pBdr>
        <w:spacing w:before="0" w:after="0" w:line="240" w:lineRule="auto"/>
        <w:ind w:left="0" w:hanging="2"/>
        <w:rPr>
          <w:color w:val="000000"/>
        </w:rPr>
      </w:pPr>
      <w:r>
        <w:rPr>
          <w:color w:val="000000"/>
        </w:rPr>
        <w:t>The probabil</w:t>
      </w:r>
      <w:r>
        <w:rPr>
          <w:color w:val="000000"/>
        </w:rPr>
        <w:t xml:space="preserve">ity and impact of occurrence for each identified risk will be assessed by the project manager, with input from the project team using the following approach: </w:t>
      </w:r>
    </w:p>
    <w:p w14:paraId="51719029" w14:textId="77777777" w:rsidR="00FD3EE2" w:rsidRDefault="00FD3EE2">
      <w:pPr>
        <w:pBdr>
          <w:top w:val="nil"/>
          <w:left w:val="nil"/>
          <w:bottom w:val="nil"/>
          <w:right w:val="nil"/>
          <w:between w:val="nil"/>
        </w:pBdr>
        <w:spacing w:before="0" w:after="0" w:line="240" w:lineRule="auto"/>
        <w:ind w:left="0" w:hanging="2"/>
        <w:rPr>
          <w:color w:val="000000"/>
        </w:rPr>
      </w:pPr>
    </w:p>
    <w:p w14:paraId="5171902A" w14:textId="77777777" w:rsidR="00FD3EE2" w:rsidRDefault="001A0B72">
      <w:pPr>
        <w:pBdr>
          <w:top w:val="nil"/>
          <w:left w:val="nil"/>
          <w:bottom w:val="nil"/>
          <w:right w:val="nil"/>
          <w:between w:val="nil"/>
        </w:pBdr>
        <w:spacing w:before="0" w:after="0" w:line="240" w:lineRule="auto"/>
        <w:ind w:left="0" w:hanging="2"/>
        <w:rPr>
          <w:color w:val="000000"/>
        </w:rPr>
      </w:pPr>
      <w:r>
        <w:rPr>
          <w:b/>
          <w:color w:val="000000"/>
        </w:rPr>
        <w:t>Probability</w:t>
      </w:r>
    </w:p>
    <w:p w14:paraId="5171902B" w14:textId="77777777" w:rsidR="00FD3EE2" w:rsidRDefault="001A0B72">
      <w:pPr>
        <w:numPr>
          <w:ilvl w:val="0"/>
          <w:numId w:val="1"/>
        </w:numPr>
        <w:pBdr>
          <w:top w:val="nil"/>
          <w:left w:val="nil"/>
          <w:bottom w:val="nil"/>
          <w:right w:val="nil"/>
          <w:between w:val="nil"/>
        </w:pBdr>
        <w:spacing w:before="0" w:after="0" w:line="240" w:lineRule="auto"/>
        <w:ind w:left="0" w:hanging="2"/>
        <w:rPr>
          <w:color w:val="000000"/>
        </w:rPr>
      </w:pPr>
      <w:r>
        <w:rPr>
          <w:color w:val="000000"/>
        </w:rPr>
        <w:t>High – Greater than</w:t>
      </w:r>
      <w:r>
        <w:t xml:space="preserve"> 80%</w:t>
      </w:r>
      <w:r>
        <w:rPr>
          <w:color w:val="000000"/>
        </w:rPr>
        <w:t xml:space="preserve"> probability of occurrence</w:t>
      </w:r>
    </w:p>
    <w:p w14:paraId="5171902C" w14:textId="77777777" w:rsidR="00FD3EE2" w:rsidRDefault="001A0B72">
      <w:pPr>
        <w:numPr>
          <w:ilvl w:val="0"/>
          <w:numId w:val="1"/>
        </w:numPr>
        <w:pBdr>
          <w:top w:val="nil"/>
          <w:left w:val="nil"/>
          <w:bottom w:val="nil"/>
          <w:right w:val="nil"/>
          <w:between w:val="nil"/>
        </w:pBdr>
        <w:spacing w:before="0" w:after="0" w:line="240" w:lineRule="auto"/>
        <w:ind w:left="0" w:hanging="2"/>
        <w:rPr>
          <w:color w:val="000000"/>
        </w:rPr>
      </w:pPr>
      <w:r>
        <w:rPr>
          <w:color w:val="000000"/>
        </w:rPr>
        <w:t>Medium – Between</w:t>
      </w:r>
      <w:r>
        <w:t xml:space="preserve"> 20%</w:t>
      </w:r>
      <w:r>
        <w:rPr>
          <w:color w:val="000000"/>
        </w:rPr>
        <w:t xml:space="preserve"> and</w:t>
      </w:r>
      <w:r>
        <w:t xml:space="preserve"> 80%</w:t>
      </w:r>
      <w:r>
        <w:rPr>
          <w:color w:val="000000"/>
        </w:rPr>
        <w:t xml:space="preserve"> probability of occurrence</w:t>
      </w:r>
    </w:p>
    <w:p w14:paraId="5171902D" w14:textId="77777777" w:rsidR="00FD3EE2" w:rsidRDefault="001A0B72">
      <w:pPr>
        <w:numPr>
          <w:ilvl w:val="0"/>
          <w:numId w:val="1"/>
        </w:numPr>
        <w:pBdr>
          <w:top w:val="nil"/>
          <w:left w:val="nil"/>
          <w:bottom w:val="nil"/>
          <w:right w:val="nil"/>
          <w:between w:val="nil"/>
        </w:pBdr>
        <w:spacing w:before="0" w:after="0" w:line="240" w:lineRule="auto"/>
        <w:ind w:left="0" w:hanging="2"/>
        <w:rPr>
          <w:color w:val="000000"/>
        </w:rPr>
      </w:pPr>
      <w:r>
        <w:rPr>
          <w:color w:val="000000"/>
        </w:rPr>
        <w:t>Low – Below</w:t>
      </w:r>
      <w:r>
        <w:t xml:space="preserve"> 20%</w:t>
      </w:r>
      <w:r>
        <w:rPr>
          <w:color w:val="000000"/>
        </w:rPr>
        <w:t xml:space="preserve"> probability of occurrence</w:t>
      </w:r>
    </w:p>
    <w:p w14:paraId="5171902E" w14:textId="77777777" w:rsidR="00FD3EE2" w:rsidRDefault="00FD3EE2">
      <w:pPr>
        <w:pBdr>
          <w:top w:val="nil"/>
          <w:left w:val="nil"/>
          <w:bottom w:val="nil"/>
          <w:right w:val="nil"/>
          <w:between w:val="nil"/>
        </w:pBdr>
        <w:spacing w:before="0" w:after="0" w:line="240" w:lineRule="auto"/>
        <w:ind w:left="0" w:hanging="2"/>
        <w:rPr>
          <w:color w:val="000000"/>
        </w:rPr>
      </w:pPr>
    </w:p>
    <w:p w14:paraId="5171902F" w14:textId="77777777" w:rsidR="00FD3EE2" w:rsidRDefault="00FD3EE2">
      <w:pPr>
        <w:pBdr>
          <w:top w:val="nil"/>
          <w:left w:val="nil"/>
          <w:bottom w:val="nil"/>
          <w:right w:val="nil"/>
          <w:between w:val="nil"/>
        </w:pBdr>
        <w:spacing w:before="0" w:after="0" w:line="240" w:lineRule="auto"/>
        <w:ind w:left="0" w:hanging="2"/>
        <w:rPr>
          <w:b/>
        </w:rPr>
      </w:pPr>
    </w:p>
    <w:p w14:paraId="51719030" w14:textId="77777777" w:rsidR="00FD3EE2" w:rsidRDefault="001A0B72">
      <w:pPr>
        <w:pBdr>
          <w:top w:val="nil"/>
          <w:left w:val="nil"/>
          <w:bottom w:val="nil"/>
          <w:right w:val="nil"/>
          <w:between w:val="nil"/>
        </w:pBdr>
        <w:spacing w:before="0" w:after="0" w:line="240" w:lineRule="auto"/>
        <w:ind w:left="0" w:hanging="2"/>
        <w:rPr>
          <w:color w:val="000000"/>
        </w:rPr>
      </w:pPr>
      <w:r>
        <w:rPr>
          <w:b/>
          <w:color w:val="000000"/>
        </w:rPr>
        <w:t>Impact</w:t>
      </w:r>
    </w:p>
    <w:p w14:paraId="51719031" w14:textId="77777777" w:rsidR="00FD3EE2" w:rsidRDefault="001A0B72">
      <w:pPr>
        <w:numPr>
          <w:ilvl w:val="0"/>
          <w:numId w:val="2"/>
        </w:numPr>
        <w:pBdr>
          <w:top w:val="nil"/>
          <w:left w:val="nil"/>
          <w:bottom w:val="nil"/>
          <w:right w:val="nil"/>
          <w:between w:val="nil"/>
        </w:pBdr>
        <w:spacing w:before="0" w:after="0" w:line="240" w:lineRule="auto"/>
        <w:ind w:left="0" w:hanging="2"/>
        <w:rPr>
          <w:color w:val="000000"/>
        </w:rPr>
      </w:pPr>
      <w:r>
        <w:rPr>
          <w:color w:val="000000"/>
        </w:rPr>
        <w:lastRenderedPageBreak/>
        <w:t>High – Risk that has the potential to greatly impact project cost, project schedule or performance</w:t>
      </w:r>
    </w:p>
    <w:p w14:paraId="51719032" w14:textId="77777777" w:rsidR="00FD3EE2" w:rsidRDefault="001A0B72">
      <w:pPr>
        <w:numPr>
          <w:ilvl w:val="0"/>
          <w:numId w:val="2"/>
        </w:numPr>
        <w:pBdr>
          <w:top w:val="nil"/>
          <w:left w:val="nil"/>
          <w:bottom w:val="nil"/>
          <w:right w:val="nil"/>
          <w:between w:val="nil"/>
        </w:pBdr>
        <w:spacing w:before="0" w:after="0" w:line="240" w:lineRule="auto"/>
        <w:ind w:left="0" w:hanging="2"/>
        <w:rPr>
          <w:color w:val="000000"/>
        </w:rPr>
      </w:pPr>
      <w:r>
        <w:rPr>
          <w:color w:val="000000"/>
        </w:rPr>
        <w:t>Medium – Risk that has the potential to slightly impact project cost, project schedule or performance</w:t>
      </w:r>
    </w:p>
    <w:p w14:paraId="51719033" w14:textId="77777777" w:rsidR="00FD3EE2" w:rsidRDefault="001A0B72">
      <w:pPr>
        <w:numPr>
          <w:ilvl w:val="0"/>
          <w:numId w:val="2"/>
        </w:numPr>
        <w:pBdr>
          <w:top w:val="nil"/>
          <w:left w:val="nil"/>
          <w:bottom w:val="nil"/>
          <w:right w:val="nil"/>
          <w:between w:val="nil"/>
        </w:pBdr>
        <w:spacing w:before="0" w:after="0" w:line="240" w:lineRule="auto"/>
        <w:ind w:left="0" w:hanging="2"/>
        <w:rPr>
          <w:color w:val="000000"/>
        </w:rPr>
      </w:pPr>
      <w:r>
        <w:rPr>
          <w:color w:val="000000"/>
        </w:rPr>
        <w:t>Low – Risk that has relatively little impact on cost, s</w:t>
      </w:r>
      <w:r>
        <w:rPr>
          <w:color w:val="000000"/>
        </w:rPr>
        <w:t>chedule or performance</w:t>
      </w:r>
    </w:p>
    <w:p w14:paraId="51719034" w14:textId="77777777" w:rsidR="00FD3EE2" w:rsidRDefault="00FD3EE2">
      <w:pPr>
        <w:pBdr>
          <w:top w:val="nil"/>
          <w:left w:val="nil"/>
          <w:bottom w:val="nil"/>
          <w:right w:val="nil"/>
          <w:between w:val="nil"/>
        </w:pBdr>
        <w:spacing w:before="0" w:after="0" w:line="240" w:lineRule="auto"/>
        <w:ind w:left="0" w:hanging="2"/>
      </w:pPr>
      <w:bookmarkStart w:id="13" w:name="_heading=h.17dp8vu" w:colFirst="0" w:colLast="0"/>
      <w:bookmarkEnd w:id="13"/>
    </w:p>
    <w:p w14:paraId="51719035" w14:textId="77777777" w:rsidR="00FD3EE2" w:rsidRDefault="001A0B72">
      <w:pPr>
        <w:spacing w:before="0" w:after="0"/>
        <w:ind w:left="0" w:hanging="2"/>
        <w:rPr>
          <w:b/>
        </w:rPr>
      </w:pPr>
      <w:r>
        <w:rPr>
          <w:b/>
        </w:rPr>
        <w:t>Risk Type</w:t>
      </w:r>
    </w:p>
    <w:p w14:paraId="51719036" w14:textId="77777777" w:rsidR="00FD3EE2" w:rsidRDefault="001A0B72">
      <w:pPr>
        <w:numPr>
          <w:ilvl w:val="0"/>
          <w:numId w:val="2"/>
        </w:numPr>
        <w:spacing w:before="0" w:after="0"/>
        <w:ind w:left="0" w:hanging="2"/>
      </w:pPr>
      <w:bookmarkStart w:id="14" w:name="_heading=h.ed55tl2p45qz" w:colFirst="0" w:colLast="0"/>
      <w:bookmarkEnd w:id="14"/>
      <w:r>
        <w:rPr>
          <w:highlight w:val="white"/>
        </w:rPr>
        <w:t>Schedule Risks</w:t>
      </w:r>
      <w:r>
        <w:t xml:space="preserve"> –  </w:t>
      </w:r>
      <w:r>
        <w:rPr>
          <w:highlight w:val="white"/>
        </w:rPr>
        <w:t>time related risks or project delivery related planning risks.</w:t>
      </w:r>
    </w:p>
    <w:p w14:paraId="51719037" w14:textId="77777777" w:rsidR="00FD3EE2" w:rsidRDefault="001A0B72">
      <w:pPr>
        <w:numPr>
          <w:ilvl w:val="0"/>
          <w:numId w:val="2"/>
        </w:numPr>
        <w:spacing w:before="0" w:after="0"/>
        <w:ind w:left="0" w:hanging="2"/>
      </w:pPr>
      <w:r>
        <w:rPr>
          <w:highlight w:val="white"/>
        </w:rPr>
        <w:t>Budget Risks</w:t>
      </w:r>
      <w:r>
        <w:t xml:space="preserve"> –  </w:t>
      </w:r>
      <w:r>
        <w:rPr>
          <w:highlight w:val="white"/>
        </w:rPr>
        <w:t>monetary related risks mainly it occurs due to budget overruns</w:t>
      </w:r>
    </w:p>
    <w:p w14:paraId="51719038" w14:textId="77777777" w:rsidR="00FD3EE2" w:rsidRDefault="001A0B72">
      <w:pPr>
        <w:numPr>
          <w:ilvl w:val="0"/>
          <w:numId w:val="2"/>
        </w:numPr>
        <w:spacing w:before="0" w:after="0"/>
        <w:ind w:left="0" w:hanging="2"/>
      </w:pPr>
      <w:r>
        <w:rPr>
          <w:highlight w:val="white"/>
        </w:rPr>
        <w:t xml:space="preserve">Operational Risks </w:t>
      </w:r>
      <w:r>
        <w:t xml:space="preserve">– </w:t>
      </w:r>
      <w:r>
        <w:rPr>
          <w:highlight w:val="white"/>
        </w:rPr>
        <w:t>procedural related risks means these are t</w:t>
      </w:r>
      <w:r>
        <w:rPr>
          <w:highlight w:val="white"/>
        </w:rPr>
        <w:t>he risks which happen in day-to-day operational</w:t>
      </w:r>
    </w:p>
    <w:p w14:paraId="51719039" w14:textId="77777777" w:rsidR="00FD3EE2" w:rsidRDefault="001A0B72">
      <w:pPr>
        <w:numPr>
          <w:ilvl w:val="0"/>
          <w:numId w:val="2"/>
        </w:numPr>
        <w:spacing w:before="0" w:after="0"/>
        <w:ind w:left="0" w:hanging="2"/>
      </w:pPr>
      <w:bookmarkStart w:id="15" w:name="_heading=h.90ijzavp74uq" w:colFirst="0" w:colLast="0"/>
      <w:bookmarkEnd w:id="15"/>
      <w:r>
        <w:rPr>
          <w:highlight w:val="white"/>
        </w:rPr>
        <w:t xml:space="preserve">Technical Risks </w:t>
      </w:r>
      <w:r>
        <w:t xml:space="preserve">– </w:t>
      </w:r>
      <w:r>
        <w:rPr>
          <w:highlight w:val="white"/>
        </w:rPr>
        <w:t xml:space="preserve">functional related risk or performance related risk </w:t>
      </w:r>
    </w:p>
    <w:p w14:paraId="5171903A" w14:textId="77777777" w:rsidR="00FD3EE2" w:rsidRDefault="001A0B72">
      <w:pPr>
        <w:numPr>
          <w:ilvl w:val="0"/>
          <w:numId w:val="2"/>
        </w:numPr>
        <w:spacing w:before="0" w:after="0"/>
        <w:ind w:left="0" w:hanging="2"/>
        <w:rPr>
          <w:highlight w:val="white"/>
        </w:rPr>
      </w:pPr>
      <w:bookmarkStart w:id="16" w:name="_heading=h.k7m33lw7nfrq" w:colFirst="0" w:colLast="0"/>
      <w:bookmarkEnd w:id="16"/>
      <w:r>
        <w:rPr>
          <w:highlight w:val="white"/>
        </w:rPr>
        <w:t xml:space="preserve">Programmatic Risks </w:t>
      </w:r>
      <w:r>
        <w:t xml:space="preserve">– </w:t>
      </w:r>
      <w:r>
        <w:rPr>
          <w:highlight w:val="white"/>
        </w:rPr>
        <w:t xml:space="preserve"> external related risks which are unavoidable in nature. These risks come from outside and it is out of control of p</w:t>
      </w:r>
      <w:r>
        <w:rPr>
          <w:highlight w:val="white"/>
        </w:rPr>
        <w:t>rograms</w:t>
      </w:r>
      <w:r>
        <w:rPr>
          <w:rFonts w:ascii="Arial" w:eastAsia="Arial" w:hAnsi="Arial" w:cs="Arial"/>
          <w:color w:val="40424E"/>
          <w:sz w:val="26"/>
          <w:szCs w:val="26"/>
          <w:highlight w:val="white"/>
        </w:rPr>
        <w:t>.</w:t>
      </w:r>
    </w:p>
    <w:p w14:paraId="5171903B" w14:textId="77777777" w:rsidR="00FD3EE2" w:rsidRDefault="00FD3EE2">
      <w:pPr>
        <w:spacing w:before="0" w:after="0"/>
        <w:ind w:left="0" w:hanging="2"/>
      </w:pPr>
      <w:bookmarkStart w:id="17" w:name="_heading=h.bzv7q09t8z3s" w:colFirst="0" w:colLast="0"/>
      <w:bookmarkEnd w:id="17"/>
    </w:p>
    <w:p w14:paraId="5171903C" w14:textId="77777777" w:rsidR="00FD3EE2" w:rsidRDefault="001A0B72">
      <w:pPr>
        <w:spacing w:before="0" w:after="0"/>
        <w:ind w:left="0" w:hanging="2"/>
      </w:pPr>
      <w:r>
        <w:rPr>
          <w:b/>
        </w:rPr>
        <w:t xml:space="preserve">         Zone Type</w:t>
      </w:r>
    </w:p>
    <w:p w14:paraId="5171903D" w14:textId="77777777" w:rsidR="00FD3EE2" w:rsidRDefault="001A0B72">
      <w:pPr>
        <w:numPr>
          <w:ilvl w:val="0"/>
          <w:numId w:val="2"/>
        </w:numPr>
        <w:spacing w:before="0" w:after="0"/>
        <w:ind w:left="0" w:hanging="2"/>
      </w:pPr>
      <w:bookmarkStart w:id="18" w:name="_heading=h.6ekcotgugec5" w:colFirst="0" w:colLast="0"/>
      <w:bookmarkEnd w:id="18"/>
      <w:r>
        <w:t>RED zone - High severity</w:t>
      </w:r>
    </w:p>
    <w:p w14:paraId="5171903E" w14:textId="77777777" w:rsidR="00FD3EE2" w:rsidRDefault="001A0B72">
      <w:pPr>
        <w:numPr>
          <w:ilvl w:val="0"/>
          <w:numId w:val="2"/>
        </w:numPr>
        <w:spacing w:before="0" w:after="0"/>
        <w:ind w:left="0" w:hanging="2"/>
      </w:pPr>
      <w:bookmarkStart w:id="19" w:name="_heading=h.inpiso8n1z0" w:colFirst="0" w:colLast="0"/>
      <w:bookmarkEnd w:id="19"/>
      <w:r>
        <w:t>YELLOW zone - Medium Severity</w:t>
      </w:r>
    </w:p>
    <w:p w14:paraId="5171903F" w14:textId="77777777" w:rsidR="00FD3EE2" w:rsidRDefault="001A0B72">
      <w:pPr>
        <w:numPr>
          <w:ilvl w:val="0"/>
          <w:numId w:val="2"/>
        </w:numPr>
        <w:spacing w:before="0" w:after="0"/>
        <w:ind w:left="0" w:hanging="2"/>
      </w:pPr>
      <w:r>
        <w:t>GREEN zone - Low severity</w:t>
      </w:r>
    </w:p>
    <w:p w14:paraId="51719040" w14:textId="77777777" w:rsidR="00FD3EE2" w:rsidRDefault="00FD3EE2">
      <w:pPr>
        <w:spacing w:before="0" w:after="0"/>
        <w:ind w:left="0" w:hanging="2"/>
        <w:rPr>
          <w:b/>
        </w:rPr>
      </w:pPr>
    </w:p>
    <w:tbl>
      <w:tblPr>
        <w:tblStyle w:val="a0"/>
        <w:tblW w:w="882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64"/>
        <w:gridCol w:w="1764"/>
        <w:gridCol w:w="1764"/>
        <w:gridCol w:w="1764"/>
        <w:gridCol w:w="1764"/>
      </w:tblGrid>
      <w:tr w:rsidR="00FD3EE2" w14:paraId="51719046" w14:textId="77777777">
        <w:trPr>
          <w:trHeight w:val="440"/>
        </w:trPr>
        <w:tc>
          <w:tcPr>
            <w:tcW w:w="1764" w:type="dxa"/>
            <w:vMerge w:val="restart"/>
            <w:shd w:val="clear" w:color="auto" w:fill="auto"/>
            <w:tcMar>
              <w:top w:w="100" w:type="dxa"/>
              <w:left w:w="100" w:type="dxa"/>
              <w:bottom w:w="100" w:type="dxa"/>
              <w:right w:w="100" w:type="dxa"/>
            </w:tcMar>
          </w:tcPr>
          <w:p w14:paraId="51719041" w14:textId="77777777" w:rsidR="00FD3EE2" w:rsidRDefault="001A0B72">
            <w:pPr>
              <w:widowControl w:val="0"/>
              <w:pBdr>
                <w:top w:val="nil"/>
                <w:left w:val="nil"/>
                <w:bottom w:val="nil"/>
                <w:right w:val="nil"/>
                <w:between w:val="nil"/>
              </w:pBdr>
              <w:spacing w:before="0" w:after="0" w:line="240" w:lineRule="auto"/>
              <w:ind w:left="0" w:hanging="2"/>
              <w:jc w:val="left"/>
            </w:pPr>
            <w:r>
              <w:t>Impact</w:t>
            </w:r>
          </w:p>
        </w:tc>
        <w:tc>
          <w:tcPr>
            <w:tcW w:w="1764" w:type="dxa"/>
            <w:shd w:val="clear" w:color="auto" w:fill="auto"/>
            <w:tcMar>
              <w:top w:w="100" w:type="dxa"/>
              <w:left w:w="100" w:type="dxa"/>
              <w:bottom w:w="100" w:type="dxa"/>
              <w:right w:w="100" w:type="dxa"/>
            </w:tcMar>
          </w:tcPr>
          <w:p w14:paraId="51719042" w14:textId="77777777" w:rsidR="00FD3EE2" w:rsidRDefault="001A0B72">
            <w:pPr>
              <w:widowControl w:val="0"/>
              <w:pBdr>
                <w:top w:val="nil"/>
                <w:left w:val="nil"/>
                <w:bottom w:val="nil"/>
                <w:right w:val="nil"/>
                <w:between w:val="nil"/>
              </w:pBdr>
              <w:spacing w:before="0" w:after="0" w:line="240" w:lineRule="auto"/>
              <w:ind w:left="0" w:hanging="2"/>
              <w:jc w:val="left"/>
            </w:pPr>
            <w:r>
              <w:t>High</w:t>
            </w:r>
          </w:p>
        </w:tc>
        <w:tc>
          <w:tcPr>
            <w:tcW w:w="1764" w:type="dxa"/>
            <w:shd w:val="clear" w:color="auto" w:fill="FFFF00"/>
            <w:tcMar>
              <w:top w:w="100" w:type="dxa"/>
              <w:left w:w="100" w:type="dxa"/>
              <w:bottom w:w="100" w:type="dxa"/>
              <w:right w:w="100" w:type="dxa"/>
            </w:tcMar>
          </w:tcPr>
          <w:p w14:paraId="51719043" w14:textId="77777777" w:rsidR="00FD3EE2" w:rsidRDefault="00FD3EE2">
            <w:pPr>
              <w:widowControl w:val="0"/>
              <w:pBdr>
                <w:top w:val="nil"/>
                <w:left w:val="nil"/>
                <w:bottom w:val="nil"/>
                <w:right w:val="nil"/>
                <w:between w:val="nil"/>
              </w:pBdr>
              <w:spacing w:before="0" w:after="0" w:line="240" w:lineRule="auto"/>
              <w:ind w:left="0" w:hanging="2"/>
              <w:jc w:val="left"/>
            </w:pPr>
          </w:p>
        </w:tc>
        <w:tc>
          <w:tcPr>
            <w:tcW w:w="1764" w:type="dxa"/>
            <w:shd w:val="clear" w:color="auto" w:fill="FF0000"/>
            <w:tcMar>
              <w:top w:w="100" w:type="dxa"/>
              <w:left w:w="100" w:type="dxa"/>
              <w:bottom w:w="100" w:type="dxa"/>
              <w:right w:w="100" w:type="dxa"/>
            </w:tcMar>
          </w:tcPr>
          <w:p w14:paraId="51719044" w14:textId="77777777" w:rsidR="00FD3EE2" w:rsidRDefault="00FD3EE2">
            <w:pPr>
              <w:widowControl w:val="0"/>
              <w:pBdr>
                <w:top w:val="nil"/>
                <w:left w:val="nil"/>
                <w:bottom w:val="nil"/>
                <w:right w:val="nil"/>
                <w:between w:val="nil"/>
              </w:pBdr>
              <w:spacing w:before="0" w:after="0" w:line="240" w:lineRule="auto"/>
              <w:ind w:left="0" w:hanging="2"/>
              <w:jc w:val="left"/>
            </w:pPr>
          </w:p>
        </w:tc>
        <w:tc>
          <w:tcPr>
            <w:tcW w:w="1764" w:type="dxa"/>
            <w:shd w:val="clear" w:color="auto" w:fill="FF0000"/>
            <w:tcMar>
              <w:top w:w="100" w:type="dxa"/>
              <w:left w:w="100" w:type="dxa"/>
              <w:bottom w:w="100" w:type="dxa"/>
              <w:right w:w="100" w:type="dxa"/>
            </w:tcMar>
          </w:tcPr>
          <w:p w14:paraId="51719045" w14:textId="77777777" w:rsidR="00FD3EE2" w:rsidRDefault="00FD3EE2">
            <w:pPr>
              <w:widowControl w:val="0"/>
              <w:pBdr>
                <w:top w:val="nil"/>
                <w:left w:val="nil"/>
                <w:bottom w:val="nil"/>
                <w:right w:val="nil"/>
                <w:between w:val="nil"/>
              </w:pBdr>
              <w:spacing w:before="0" w:after="0" w:line="240" w:lineRule="auto"/>
              <w:ind w:left="0" w:hanging="2"/>
              <w:jc w:val="left"/>
            </w:pPr>
          </w:p>
        </w:tc>
      </w:tr>
      <w:tr w:rsidR="00FD3EE2" w14:paraId="5171904C" w14:textId="77777777">
        <w:trPr>
          <w:trHeight w:val="440"/>
        </w:trPr>
        <w:tc>
          <w:tcPr>
            <w:tcW w:w="1764" w:type="dxa"/>
            <w:vMerge/>
            <w:shd w:val="clear" w:color="auto" w:fill="auto"/>
            <w:tcMar>
              <w:top w:w="100" w:type="dxa"/>
              <w:left w:w="100" w:type="dxa"/>
              <w:bottom w:w="100" w:type="dxa"/>
              <w:right w:w="100" w:type="dxa"/>
            </w:tcMar>
          </w:tcPr>
          <w:p w14:paraId="51719047" w14:textId="77777777" w:rsidR="00FD3EE2" w:rsidRDefault="00FD3EE2">
            <w:pPr>
              <w:widowControl w:val="0"/>
              <w:pBdr>
                <w:top w:val="nil"/>
                <w:left w:val="nil"/>
                <w:bottom w:val="nil"/>
                <w:right w:val="nil"/>
                <w:between w:val="nil"/>
              </w:pBdr>
              <w:spacing w:before="0" w:after="0" w:line="240" w:lineRule="auto"/>
              <w:ind w:left="0" w:hanging="2"/>
              <w:jc w:val="left"/>
            </w:pPr>
          </w:p>
        </w:tc>
        <w:tc>
          <w:tcPr>
            <w:tcW w:w="1764" w:type="dxa"/>
            <w:shd w:val="clear" w:color="auto" w:fill="auto"/>
            <w:tcMar>
              <w:top w:w="100" w:type="dxa"/>
              <w:left w:w="100" w:type="dxa"/>
              <w:bottom w:w="100" w:type="dxa"/>
              <w:right w:w="100" w:type="dxa"/>
            </w:tcMar>
          </w:tcPr>
          <w:p w14:paraId="51719048" w14:textId="77777777" w:rsidR="00FD3EE2" w:rsidRDefault="001A0B72">
            <w:pPr>
              <w:widowControl w:val="0"/>
              <w:pBdr>
                <w:top w:val="nil"/>
                <w:left w:val="nil"/>
                <w:bottom w:val="nil"/>
                <w:right w:val="nil"/>
                <w:between w:val="nil"/>
              </w:pBdr>
              <w:spacing w:before="0" w:after="0" w:line="240" w:lineRule="auto"/>
              <w:ind w:left="0" w:hanging="2"/>
              <w:jc w:val="left"/>
            </w:pPr>
            <w:r>
              <w:t>Medium</w:t>
            </w:r>
          </w:p>
        </w:tc>
        <w:tc>
          <w:tcPr>
            <w:tcW w:w="1764" w:type="dxa"/>
            <w:shd w:val="clear" w:color="auto" w:fill="00FF00"/>
            <w:tcMar>
              <w:top w:w="100" w:type="dxa"/>
              <w:left w:w="100" w:type="dxa"/>
              <w:bottom w:w="100" w:type="dxa"/>
              <w:right w:w="100" w:type="dxa"/>
            </w:tcMar>
          </w:tcPr>
          <w:p w14:paraId="51719049" w14:textId="77777777" w:rsidR="00FD3EE2" w:rsidRDefault="00FD3EE2">
            <w:pPr>
              <w:widowControl w:val="0"/>
              <w:pBdr>
                <w:top w:val="nil"/>
                <w:left w:val="nil"/>
                <w:bottom w:val="nil"/>
                <w:right w:val="nil"/>
                <w:between w:val="nil"/>
              </w:pBdr>
              <w:spacing w:before="0" w:after="0" w:line="240" w:lineRule="auto"/>
              <w:ind w:left="0" w:hanging="2"/>
              <w:jc w:val="left"/>
            </w:pPr>
          </w:p>
        </w:tc>
        <w:tc>
          <w:tcPr>
            <w:tcW w:w="1764" w:type="dxa"/>
            <w:shd w:val="clear" w:color="auto" w:fill="FFFF00"/>
            <w:tcMar>
              <w:top w:w="100" w:type="dxa"/>
              <w:left w:w="100" w:type="dxa"/>
              <w:bottom w:w="100" w:type="dxa"/>
              <w:right w:w="100" w:type="dxa"/>
            </w:tcMar>
          </w:tcPr>
          <w:p w14:paraId="5171904A" w14:textId="77777777" w:rsidR="00FD3EE2" w:rsidRDefault="00FD3EE2">
            <w:pPr>
              <w:widowControl w:val="0"/>
              <w:pBdr>
                <w:top w:val="nil"/>
                <w:left w:val="nil"/>
                <w:bottom w:val="nil"/>
                <w:right w:val="nil"/>
                <w:between w:val="nil"/>
              </w:pBdr>
              <w:spacing w:before="0" w:after="0" w:line="240" w:lineRule="auto"/>
              <w:ind w:left="0" w:hanging="2"/>
              <w:jc w:val="left"/>
            </w:pPr>
          </w:p>
        </w:tc>
        <w:tc>
          <w:tcPr>
            <w:tcW w:w="1764" w:type="dxa"/>
            <w:shd w:val="clear" w:color="auto" w:fill="FF0000"/>
            <w:tcMar>
              <w:top w:w="100" w:type="dxa"/>
              <w:left w:w="100" w:type="dxa"/>
              <w:bottom w:w="100" w:type="dxa"/>
              <w:right w:w="100" w:type="dxa"/>
            </w:tcMar>
          </w:tcPr>
          <w:p w14:paraId="5171904B" w14:textId="77777777" w:rsidR="00FD3EE2" w:rsidRDefault="00FD3EE2">
            <w:pPr>
              <w:widowControl w:val="0"/>
              <w:pBdr>
                <w:top w:val="nil"/>
                <w:left w:val="nil"/>
                <w:bottom w:val="nil"/>
                <w:right w:val="nil"/>
                <w:between w:val="nil"/>
              </w:pBdr>
              <w:spacing w:before="0" w:after="0" w:line="240" w:lineRule="auto"/>
              <w:ind w:left="0" w:hanging="2"/>
              <w:jc w:val="left"/>
            </w:pPr>
          </w:p>
        </w:tc>
      </w:tr>
      <w:tr w:rsidR="00FD3EE2" w14:paraId="51719052" w14:textId="77777777">
        <w:trPr>
          <w:trHeight w:val="440"/>
        </w:trPr>
        <w:tc>
          <w:tcPr>
            <w:tcW w:w="1764" w:type="dxa"/>
            <w:vMerge/>
            <w:shd w:val="clear" w:color="auto" w:fill="auto"/>
            <w:tcMar>
              <w:top w:w="100" w:type="dxa"/>
              <w:left w:w="100" w:type="dxa"/>
              <w:bottom w:w="100" w:type="dxa"/>
              <w:right w:w="100" w:type="dxa"/>
            </w:tcMar>
          </w:tcPr>
          <w:p w14:paraId="5171904D" w14:textId="77777777" w:rsidR="00FD3EE2" w:rsidRDefault="00FD3EE2">
            <w:pPr>
              <w:widowControl w:val="0"/>
              <w:pBdr>
                <w:top w:val="nil"/>
                <w:left w:val="nil"/>
                <w:bottom w:val="nil"/>
                <w:right w:val="nil"/>
                <w:between w:val="nil"/>
              </w:pBdr>
              <w:spacing w:before="0" w:after="0" w:line="240" w:lineRule="auto"/>
              <w:ind w:left="0" w:hanging="2"/>
              <w:jc w:val="left"/>
            </w:pPr>
          </w:p>
        </w:tc>
        <w:tc>
          <w:tcPr>
            <w:tcW w:w="1764" w:type="dxa"/>
            <w:shd w:val="clear" w:color="auto" w:fill="auto"/>
            <w:tcMar>
              <w:top w:w="100" w:type="dxa"/>
              <w:left w:w="100" w:type="dxa"/>
              <w:bottom w:w="100" w:type="dxa"/>
              <w:right w:w="100" w:type="dxa"/>
            </w:tcMar>
          </w:tcPr>
          <w:p w14:paraId="5171904E" w14:textId="77777777" w:rsidR="00FD3EE2" w:rsidRDefault="001A0B72">
            <w:pPr>
              <w:widowControl w:val="0"/>
              <w:pBdr>
                <w:top w:val="nil"/>
                <w:left w:val="nil"/>
                <w:bottom w:val="nil"/>
                <w:right w:val="nil"/>
                <w:between w:val="nil"/>
              </w:pBdr>
              <w:spacing w:before="0" w:after="0" w:line="240" w:lineRule="auto"/>
              <w:ind w:left="0" w:hanging="2"/>
              <w:jc w:val="left"/>
            </w:pPr>
            <w:r>
              <w:t>Low</w:t>
            </w:r>
          </w:p>
        </w:tc>
        <w:tc>
          <w:tcPr>
            <w:tcW w:w="1764" w:type="dxa"/>
            <w:shd w:val="clear" w:color="auto" w:fill="00FF00"/>
            <w:tcMar>
              <w:top w:w="100" w:type="dxa"/>
              <w:left w:w="100" w:type="dxa"/>
              <w:bottom w:w="100" w:type="dxa"/>
              <w:right w:w="100" w:type="dxa"/>
            </w:tcMar>
          </w:tcPr>
          <w:p w14:paraId="5171904F" w14:textId="77777777" w:rsidR="00FD3EE2" w:rsidRDefault="00FD3EE2">
            <w:pPr>
              <w:widowControl w:val="0"/>
              <w:pBdr>
                <w:top w:val="nil"/>
                <w:left w:val="nil"/>
                <w:bottom w:val="nil"/>
                <w:right w:val="nil"/>
                <w:between w:val="nil"/>
              </w:pBdr>
              <w:spacing w:before="0" w:after="0" w:line="240" w:lineRule="auto"/>
              <w:ind w:left="0" w:hanging="2"/>
              <w:jc w:val="left"/>
            </w:pPr>
          </w:p>
        </w:tc>
        <w:tc>
          <w:tcPr>
            <w:tcW w:w="1764" w:type="dxa"/>
            <w:shd w:val="clear" w:color="auto" w:fill="00FF00"/>
            <w:tcMar>
              <w:top w:w="100" w:type="dxa"/>
              <w:left w:w="100" w:type="dxa"/>
              <w:bottom w:w="100" w:type="dxa"/>
              <w:right w:w="100" w:type="dxa"/>
            </w:tcMar>
          </w:tcPr>
          <w:p w14:paraId="51719050" w14:textId="77777777" w:rsidR="00FD3EE2" w:rsidRDefault="00FD3EE2">
            <w:pPr>
              <w:widowControl w:val="0"/>
              <w:pBdr>
                <w:top w:val="nil"/>
                <w:left w:val="nil"/>
                <w:bottom w:val="nil"/>
                <w:right w:val="nil"/>
                <w:between w:val="nil"/>
              </w:pBdr>
              <w:spacing w:before="0" w:after="0" w:line="240" w:lineRule="auto"/>
              <w:ind w:left="0" w:hanging="2"/>
              <w:jc w:val="left"/>
            </w:pPr>
          </w:p>
        </w:tc>
        <w:tc>
          <w:tcPr>
            <w:tcW w:w="1764" w:type="dxa"/>
            <w:shd w:val="clear" w:color="auto" w:fill="FFFF00"/>
            <w:tcMar>
              <w:top w:w="100" w:type="dxa"/>
              <w:left w:w="100" w:type="dxa"/>
              <w:bottom w:w="100" w:type="dxa"/>
              <w:right w:w="100" w:type="dxa"/>
            </w:tcMar>
          </w:tcPr>
          <w:p w14:paraId="51719051" w14:textId="77777777" w:rsidR="00FD3EE2" w:rsidRDefault="00FD3EE2">
            <w:pPr>
              <w:widowControl w:val="0"/>
              <w:pBdr>
                <w:top w:val="nil"/>
                <w:left w:val="nil"/>
                <w:bottom w:val="nil"/>
                <w:right w:val="nil"/>
                <w:between w:val="nil"/>
              </w:pBdr>
              <w:spacing w:before="0" w:after="0" w:line="240" w:lineRule="auto"/>
              <w:ind w:left="0" w:hanging="2"/>
              <w:jc w:val="left"/>
            </w:pPr>
          </w:p>
        </w:tc>
      </w:tr>
      <w:tr w:rsidR="00FD3EE2" w14:paraId="51719058" w14:textId="77777777">
        <w:trPr>
          <w:trHeight w:val="440"/>
        </w:trPr>
        <w:tc>
          <w:tcPr>
            <w:tcW w:w="1764" w:type="dxa"/>
            <w:vMerge/>
            <w:shd w:val="clear" w:color="auto" w:fill="auto"/>
            <w:tcMar>
              <w:top w:w="100" w:type="dxa"/>
              <w:left w:w="100" w:type="dxa"/>
              <w:bottom w:w="100" w:type="dxa"/>
              <w:right w:w="100" w:type="dxa"/>
            </w:tcMar>
          </w:tcPr>
          <w:p w14:paraId="51719053" w14:textId="77777777" w:rsidR="00FD3EE2" w:rsidRDefault="00FD3EE2">
            <w:pPr>
              <w:widowControl w:val="0"/>
              <w:pBdr>
                <w:top w:val="nil"/>
                <w:left w:val="nil"/>
                <w:bottom w:val="nil"/>
                <w:right w:val="nil"/>
                <w:between w:val="nil"/>
              </w:pBdr>
              <w:spacing w:before="0" w:after="0" w:line="240" w:lineRule="auto"/>
              <w:ind w:left="0" w:hanging="2"/>
              <w:jc w:val="left"/>
            </w:pPr>
          </w:p>
        </w:tc>
        <w:tc>
          <w:tcPr>
            <w:tcW w:w="1764" w:type="dxa"/>
            <w:shd w:val="clear" w:color="auto" w:fill="auto"/>
            <w:tcMar>
              <w:top w:w="100" w:type="dxa"/>
              <w:left w:w="100" w:type="dxa"/>
              <w:bottom w:w="100" w:type="dxa"/>
              <w:right w:w="100" w:type="dxa"/>
            </w:tcMar>
          </w:tcPr>
          <w:p w14:paraId="51719054" w14:textId="77777777" w:rsidR="00FD3EE2" w:rsidRDefault="00FD3EE2">
            <w:pPr>
              <w:widowControl w:val="0"/>
              <w:pBdr>
                <w:top w:val="nil"/>
                <w:left w:val="nil"/>
                <w:bottom w:val="nil"/>
                <w:right w:val="nil"/>
                <w:between w:val="nil"/>
              </w:pBdr>
              <w:spacing w:before="0" w:after="0" w:line="240" w:lineRule="auto"/>
              <w:ind w:left="0" w:hanging="2"/>
              <w:jc w:val="left"/>
            </w:pPr>
          </w:p>
        </w:tc>
        <w:tc>
          <w:tcPr>
            <w:tcW w:w="1764" w:type="dxa"/>
            <w:shd w:val="clear" w:color="auto" w:fill="auto"/>
            <w:tcMar>
              <w:top w:w="100" w:type="dxa"/>
              <w:left w:w="100" w:type="dxa"/>
              <w:bottom w:w="100" w:type="dxa"/>
              <w:right w:w="100" w:type="dxa"/>
            </w:tcMar>
          </w:tcPr>
          <w:p w14:paraId="51719055" w14:textId="77777777" w:rsidR="00FD3EE2" w:rsidRDefault="001A0B72">
            <w:pPr>
              <w:widowControl w:val="0"/>
              <w:pBdr>
                <w:top w:val="nil"/>
                <w:left w:val="nil"/>
                <w:bottom w:val="nil"/>
                <w:right w:val="nil"/>
                <w:between w:val="nil"/>
              </w:pBdr>
              <w:spacing w:before="0" w:after="0" w:line="240" w:lineRule="auto"/>
              <w:ind w:left="0" w:hanging="2"/>
              <w:jc w:val="left"/>
            </w:pPr>
            <w:r>
              <w:t>Low</w:t>
            </w:r>
          </w:p>
        </w:tc>
        <w:tc>
          <w:tcPr>
            <w:tcW w:w="1764" w:type="dxa"/>
            <w:shd w:val="clear" w:color="auto" w:fill="auto"/>
            <w:tcMar>
              <w:top w:w="100" w:type="dxa"/>
              <w:left w:w="100" w:type="dxa"/>
              <w:bottom w:w="100" w:type="dxa"/>
              <w:right w:w="100" w:type="dxa"/>
            </w:tcMar>
          </w:tcPr>
          <w:p w14:paraId="51719056" w14:textId="77777777" w:rsidR="00FD3EE2" w:rsidRDefault="001A0B72">
            <w:pPr>
              <w:widowControl w:val="0"/>
              <w:pBdr>
                <w:top w:val="nil"/>
                <w:left w:val="nil"/>
                <w:bottom w:val="nil"/>
                <w:right w:val="nil"/>
                <w:between w:val="nil"/>
              </w:pBdr>
              <w:spacing w:before="0" w:after="0" w:line="240" w:lineRule="auto"/>
              <w:ind w:left="0" w:hanging="2"/>
              <w:jc w:val="left"/>
            </w:pPr>
            <w:r>
              <w:t>Medium</w:t>
            </w:r>
          </w:p>
        </w:tc>
        <w:tc>
          <w:tcPr>
            <w:tcW w:w="1764" w:type="dxa"/>
            <w:shd w:val="clear" w:color="auto" w:fill="auto"/>
            <w:tcMar>
              <w:top w:w="100" w:type="dxa"/>
              <w:left w:w="100" w:type="dxa"/>
              <w:bottom w:w="100" w:type="dxa"/>
              <w:right w:w="100" w:type="dxa"/>
            </w:tcMar>
          </w:tcPr>
          <w:p w14:paraId="51719057" w14:textId="77777777" w:rsidR="00FD3EE2" w:rsidRDefault="001A0B72">
            <w:pPr>
              <w:widowControl w:val="0"/>
              <w:pBdr>
                <w:top w:val="nil"/>
                <w:left w:val="nil"/>
                <w:bottom w:val="nil"/>
                <w:right w:val="nil"/>
                <w:between w:val="nil"/>
              </w:pBdr>
              <w:spacing w:before="0" w:after="0" w:line="240" w:lineRule="auto"/>
              <w:ind w:left="0" w:hanging="2"/>
              <w:jc w:val="left"/>
            </w:pPr>
            <w:r>
              <w:t>High</w:t>
            </w:r>
          </w:p>
        </w:tc>
      </w:tr>
      <w:tr w:rsidR="00FD3EE2" w14:paraId="5171905B" w14:textId="77777777">
        <w:trPr>
          <w:trHeight w:val="440"/>
        </w:trPr>
        <w:tc>
          <w:tcPr>
            <w:tcW w:w="1764" w:type="dxa"/>
            <w:shd w:val="clear" w:color="auto" w:fill="auto"/>
            <w:tcMar>
              <w:top w:w="100" w:type="dxa"/>
              <w:left w:w="100" w:type="dxa"/>
              <w:bottom w:w="100" w:type="dxa"/>
              <w:right w:w="100" w:type="dxa"/>
            </w:tcMar>
          </w:tcPr>
          <w:p w14:paraId="51719059" w14:textId="77777777" w:rsidR="00FD3EE2" w:rsidRDefault="00FD3EE2">
            <w:pPr>
              <w:widowControl w:val="0"/>
              <w:pBdr>
                <w:top w:val="nil"/>
                <w:left w:val="nil"/>
                <w:bottom w:val="nil"/>
                <w:right w:val="nil"/>
                <w:between w:val="nil"/>
              </w:pBdr>
              <w:spacing w:before="0" w:after="0" w:line="240" w:lineRule="auto"/>
              <w:ind w:left="0" w:hanging="2"/>
              <w:jc w:val="left"/>
            </w:pPr>
          </w:p>
        </w:tc>
        <w:tc>
          <w:tcPr>
            <w:tcW w:w="7056" w:type="dxa"/>
            <w:gridSpan w:val="4"/>
            <w:shd w:val="clear" w:color="auto" w:fill="auto"/>
            <w:tcMar>
              <w:top w:w="100" w:type="dxa"/>
              <w:left w:w="100" w:type="dxa"/>
              <w:bottom w:w="100" w:type="dxa"/>
              <w:right w:w="100" w:type="dxa"/>
            </w:tcMar>
          </w:tcPr>
          <w:p w14:paraId="5171905A" w14:textId="77777777" w:rsidR="00FD3EE2" w:rsidRDefault="001A0B72">
            <w:pPr>
              <w:widowControl w:val="0"/>
              <w:pBdr>
                <w:top w:val="nil"/>
                <w:left w:val="nil"/>
                <w:bottom w:val="nil"/>
                <w:right w:val="nil"/>
                <w:between w:val="nil"/>
              </w:pBdr>
              <w:spacing w:before="0" w:after="0" w:line="240" w:lineRule="auto"/>
              <w:ind w:left="0" w:hanging="2"/>
              <w:jc w:val="left"/>
            </w:pPr>
            <w:r>
              <w:t>Probability</w:t>
            </w:r>
          </w:p>
        </w:tc>
      </w:tr>
    </w:tbl>
    <w:p w14:paraId="5171905C" w14:textId="77777777" w:rsidR="00FD3EE2" w:rsidRDefault="00FD3EE2">
      <w:pPr>
        <w:pBdr>
          <w:top w:val="nil"/>
          <w:left w:val="nil"/>
          <w:bottom w:val="nil"/>
          <w:right w:val="nil"/>
          <w:between w:val="nil"/>
        </w:pBdr>
        <w:spacing w:before="0" w:after="0" w:line="240" w:lineRule="auto"/>
        <w:ind w:left="0" w:hanging="2"/>
      </w:pPr>
      <w:bookmarkStart w:id="20" w:name="_heading=h.5uebfasz1bt4" w:colFirst="0" w:colLast="0"/>
      <w:bookmarkEnd w:id="20"/>
    </w:p>
    <w:p w14:paraId="5171905D" w14:textId="77777777" w:rsidR="00FD3EE2" w:rsidRDefault="001A0B72">
      <w:pPr>
        <w:pBdr>
          <w:top w:val="nil"/>
          <w:left w:val="nil"/>
          <w:bottom w:val="nil"/>
          <w:right w:val="nil"/>
          <w:between w:val="nil"/>
        </w:pBdr>
        <w:spacing w:before="0" w:after="0" w:line="240" w:lineRule="auto"/>
        <w:ind w:left="0" w:hanging="2"/>
        <w:rPr>
          <w:color w:val="000000"/>
        </w:rPr>
      </w:pPr>
      <w:bookmarkStart w:id="21" w:name="_heading=h.4yyfupaxqsgo" w:colFirst="0" w:colLast="0"/>
      <w:bookmarkEnd w:id="21"/>
      <w:r>
        <w:rPr>
          <w:color w:val="000000"/>
        </w:rPr>
        <w:t>Risks that fall within the RED and YELLOW zones will have risk response planning which may include both a risk mitigation and a risk contingency plan.</w:t>
      </w:r>
    </w:p>
    <w:p w14:paraId="5171905E" w14:textId="77777777" w:rsidR="00FD3EE2" w:rsidRDefault="001A0B72">
      <w:pPr>
        <w:pStyle w:val="Heading3"/>
        <w:numPr>
          <w:ilvl w:val="2"/>
          <w:numId w:val="4"/>
        </w:numPr>
        <w:ind w:left="0" w:hanging="2"/>
        <w:rPr>
          <w:rFonts w:ascii="Times New Roman" w:eastAsia="Times New Roman" w:hAnsi="Times New Roman" w:cs="Times New Roman"/>
        </w:rPr>
      </w:pPr>
      <w:bookmarkStart w:id="22" w:name="_heading=h.nnz8462bbcye" w:colFirst="0" w:colLast="0"/>
      <w:bookmarkEnd w:id="22"/>
      <w:r>
        <w:rPr>
          <w:rFonts w:ascii="Times New Roman" w:eastAsia="Times New Roman" w:hAnsi="Times New Roman" w:cs="Times New Roman"/>
        </w:rPr>
        <w:t>Quantitative Risk Analysis</w:t>
      </w:r>
    </w:p>
    <w:p w14:paraId="5171905F" w14:textId="77777777" w:rsidR="00FD3EE2" w:rsidRDefault="001A0B72">
      <w:pPr>
        <w:pBdr>
          <w:top w:val="nil"/>
          <w:left w:val="nil"/>
          <w:bottom w:val="nil"/>
          <w:right w:val="nil"/>
          <w:between w:val="nil"/>
        </w:pBdr>
        <w:spacing w:before="0" w:after="0" w:line="240" w:lineRule="auto"/>
        <w:ind w:left="0" w:hanging="2"/>
      </w:pPr>
      <w:bookmarkStart w:id="23" w:name="_heading=h.3rdcrjn" w:colFirst="0" w:colLast="0"/>
      <w:bookmarkEnd w:id="23"/>
      <w:r>
        <w:rPr>
          <w:color w:val="000000"/>
        </w:rPr>
        <w:t xml:space="preserve">Analysis of risk events that have been prioritized using the qualitative risk </w:t>
      </w:r>
      <w:r>
        <w:rPr>
          <w:color w:val="000000"/>
        </w:rPr>
        <w:t xml:space="preserve">analysis process and their </w:t>
      </w:r>
      <w:r>
        <w:t>effect</w:t>
      </w:r>
      <w:r>
        <w:rPr>
          <w:color w:val="000000"/>
        </w:rPr>
        <w:t xml:space="preserve"> on project activities will be estimated, a numerical rating applied to each risk based on this analysis, and then documented in this section of the risk management plan.</w:t>
      </w:r>
    </w:p>
    <w:p w14:paraId="51719060" w14:textId="77777777" w:rsidR="00FD3EE2" w:rsidRDefault="001A0B72">
      <w:pPr>
        <w:pStyle w:val="Heading2"/>
        <w:numPr>
          <w:ilvl w:val="1"/>
          <w:numId w:val="4"/>
        </w:numPr>
        <w:ind w:left="0" w:hanging="2"/>
        <w:rPr>
          <w:rFonts w:ascii="Times New Roman" w:eastAsia="Times New Roman" w:hAnsi="Times New Roman" w:cs="Times New Roman"/>
        </w:rPr>
      </w:pPr>
      <w:bookmarkStart w:id="24" w:name="_heading=h.9auvn27dekf0" w:colFirst="0" w:colLast="0"/>
      <w:bookmarkEnd w:id="24"/>
      <w:r>
        <w:rPr>
          <w:rFonts w:ascii="Times New Roman" w:eastAsia="Times New Roman" w:hAnsi="Times New Roman" w:cs="Times New Roman"/>
          <w:smallCaps/>
        </w:rPr>
        <w:t>RISK RESPONSE PLANNING</w:t>
      </w:r>
    </w:p>
    <w:p w14:paraId="51719061" w14:textId="77777777" w:rsidR="00FD3EE2" w:rsidRDefault="001A0B72">
      <w:pPr>
        <w:spacing w:before="0" w:after="0"/>
        <w:ind w:left="0" w:hanging="2"/>
      </w:pPr>
      <w:r>
        <w:t xml:space="preserve">Each major risk (those falling in the Red &amp; Yellow zones) will be assigned to a project team member for monitoring purposes to ensure that the risk will not “fall through the cracks”.  </w:t>
      </w:r>
    </w:p>
    <w:p w14:paraId="51719062" w14:textId="77777777" w:rsidR="00FD3EE2" w:rsidRDefault="001A0B72">
      <w:pPr>
        <w:spacing w:before="0" w:after="0"/>
        <w:ind w:left="0" w:hanging="2"/>
      </w:pPr>
      <w:r>
        <w:t xml:space="preserve">For each major risk, one of the following approaches will be selected </w:t>
      </w:r>
      <w:r>
        <w:t>to address it:</w:t>
      </w:r>
    </w:p>
    <w:p w14:paraId="51719063" w14:textId="77777777" w:rsidR="00FD3EE2" w:rsidRDefault="001A0B72">
      <w:pPr>
        <w:numPr>
          <w:ilvl w:val="0"/>
          <w:numId w:val="3"/>
        </w:numPr>
        <w:spacing w:before="0" w:after="0"/>
        <w:ind w:left="0" w:hanging="2"/>
      </w:pPr>
      <w:r>
        <w:rPr>
          <w:b/>
        </w:rPr>
        <w:t>Avoid</w:t>
      </w:r>
      <w:r>
        <w:t xml:space="preserve"> – </w:t>
      </w:r>
      <w:r>
        <w:t>E</w:t>
      </w:r>
      <w:r>
        <w:t>liminate the threat by eliminating the cause</w:t>
      </w:r>
    </w:p>
    <w:p w14:paraId="51719064" w14:textId="77777777" w:rsidR="00FD3EE2" w:rsidRDefault="001A0B72">
      <w:pPr>
        <w:numPr>
          <w:ilvl w:val="0"/>
          <w:numId w:val="3"/>
        </w:numPr>
        <w:spacing w:before="0" w:after="0"/>
        <w:ind w:left="0" w:hanging="2"/>
      </w:pPr>
      <w:r>
        <w:rPr>
          <w:b/>
        </w:rPr>
        <w:t>Mitigate</w:t>
      </w:r>
      <w:r>
        <w:t xml:space="preserve"> – Identify ways to reduce the probability or the impact of the risk</w:t>
      </w:r>
    </w:p>
    <w:p w14:paraId="51719065" w14:textId="77777777" w:rsidR="00FD3EE2" w:rsidRDefault="001A0B72">
      <w:pPr>
        <w:numPr>
          <w:ilvl w:val="0"/>
          <w:numId w:val="3"/>
        </w:numPr>
        <w:spacing w:before="0" w:after="0"/>
        <w:ind w:left="0" w:hanging="2"/>
      </w:pPr>
      <w:r>
        <w:rPr>
          <w:b/>
        </w:rPr>
        <w:t>Accept</w:t>
      </w:r>
      <w:r>
        <w:t xml:space="preserve"> – Nothing will be done </w:t>
      </w:r>
    </w:p>
    <w:p w14:paraId="51719066" w14:textId="77777777" w:rsidR="00FD3EE2" w:rsidRDefault="001A0B72">
      <w:pPr>
        <w:numPr>
          <w:ilvl w:val="0"/>
          <w:numId w:val="3"/>
        </w:numPr>
        <w:spacing w:before="0" w:after="0"/>
        <w:ind w:left="0" w:hanging="2"/>
      </w:pPr>
      <w:r>
        <w:rPr>
          <w:b/>
        </w:rPr>
        <w:lastRenderedPageBreak/>
        <w:t>Transfer</w:t>
      </w:r>
      <w:r>
        <w:t xml:space="preserve"> – Make another party responsible for the risk (buy insurance, outsourc</w:t>
      </w:r>
      <w:r>
        <w:t>ing, etc.)</w:t>
      </w:r>
      <w:r>
        <w:br/>
      </w:r>
    </w:p>
    <w:p w14:paraId="51719067" w14:textId="77777777" w:rsidR="00FD3EE2" w:rsidRDefault="001A0B72">
      <w:pPr>
        <w:spacing w:before="0" w:after="0"/>
        <w:ind w:left="0" w:hanging="2"/>
      </w:pPr>
      <w:r>
        <w:t>For each risk that will be mitigated, the project team will identify ways to prevent the risk from occurring or reduce its impact or probability of occurring. This may include prototyping, adding tasks to the project schedule, adding resources,</w:t>
      </w:r>
      <w:r>
        <w:t xml:space="preserve"> etc.</w:t>
      </w:r>
    </w:p>
    <w:p w14:paraId="51719068" w14:textId="77777777" w:rsidR="00FD3EE2" w:rsidRDefault="001A0B72">
      <w:pPr>
        <w:spacing w:before="0" w:after="0"/>
        <w:ind w:left="0" w:hanging="2"/>
      </w:pPr>
      <w:bookmarkStart w:id="25" w:name="_heading=h.26in1rg" w:colFirst="0" w:colLast="0"/>
      <w:bookmarkEnd w:id="25"/>
      <w:r>
        <w:t>For each major risk that is to be mitigated or that is accepted, a course of action will be outlined for the event that the risk does materialize in order to minimize its impact.</w:t>
      </w:r>
    </w:p>
    <w:p w14:paraId="51719069" w14:textId="77777777" w:rsidR="00FD3EE2" w:rsidRDefault="001A0B72">
      <w:pPr>
        <w:pStyle w:val="Heading2"/>
        <w:numPr>
          <w:ilvl w:val="1"/>
          <w:numId w:val="4"/>
        </w:numPr>
        <w:ind w:left="0" w:hanging="2"/>
        <w:rPr>
          <w:rFonts w:ascii="Times New Roman" w:eastAsia="Times New Roman" w:hAnsi="Times New Roman" w:cs="Times New Roman"/>
        </w:rPr>
      </w:pPr>
      <w:bookmarkStart w:id="26" w:name="_heading=h.uhvqwqly0jwu" w:colFirst="0" w:colLast="0"/>
      <w:bookmarkEnd w:id="26"/>
      <w:r>
        <w:rPr>
          <w:rFonts w:ascii="Times New Roman" w:eastAsia="Times New Roman" w:hAnsi="Times New Roman" w:cs="Times New Roman"/>
          <w:smallCaps/>
        </w:rPr>
        <w:t>RISK MONITORING, CONTROLLING, AND REPORTING</w:t>
      </w:r>
    </w:p>
    <w:p w14:paraId="5171906A" w14:textId="77777777" w:rsidR="00FD3EE2" w:rsidRDefault="001A0B72">
      <w:pPr>
        <w:pBdr>
          <w:top w:val="nil"/>
          <w:left w:val="nil"/>
          <w:bottom w:val="nil"/>
          <w:right w:val="nil"/>
          <w:between w:val="nil"/>
        </w:pBdr>
        <w:spacing w:before="0" w:after="0" w:line="240" w:lineRule="auto"/>
        <w:ind w:left="0" w:hanging="2"/>
        <w:rPr>
          <w:color w:val="000000"/>
        </w:rPr>
      </w:pPr>
      <w:r>
        <w:rPr>
          <w:color w:val="000000"/>
        </w:rPr>
        <w:t>The level of risk on a proj</w:t>
      </w:r>
      <w:r>
        <w:rPr>
          <w:color w:val="000000"/>
        </w:rPr>
        <w:t xml:space="preserve">ect will be tracked, monitored and reported throughout the project lifecycle.  </w:t>
      </w:r>
    </w:p>
    <w:p w14:paraId="5171906B" w14:textId="77777777" w:rsidR="00FD3EE2" w:rsidRDefault="001A0B72">
      <w:pPr>
        <w:pBdr>
          <w:top w:val="nil"/>
          <w:left w:val="nil"/>
          <w:bottom w:val="nil"/>
          <w:right w:val="nil"/>
          <w:between w:val="nil"/>
        </w:pBdr>
        <w:spacing w:before="0" w:after="0" w:line="240" w:lineRule="auto"/>
        <w:ind w:left="0" w:hanging="2"/>
        <w:rPr>
          <w:color w:val="000000"/>
        </w:rPr>
      </w:pPr>
      <w:r>
        <w:rPr>
          <w:color w:val="000000"/>
        </w:rPr>
        <w:t xml:space="preserve">A </w:t>
      </w:r>
      <w:r>
        <w:t xml:space="preserve">risk register </w:t>
      </w:r>
      <w:r>
        <w:rPr>
          <w:color w:val="000000"/>
        </w:rPr>
        <w:t xml:space="preserve">will be maintained by the project team and will be reported as a component of the project status reporting process for this project.  </w:t>
      </w:r>
    </w:p>
    <w:p w14:paraId="5171906C" w14:textId="77777777" w:rsidR="00FD3EE2" w:rsidRDefault="001A0B72">
      <w:pPr>
        <w:pBdr>
          <w:top w:val="nil"/>
          <w:left w:val="nil"/>
          <w:bottom w:val="nil"/>
          <w:right w:val="nil"/>
          <w:between w:val="nil"/>
        </w:pBdr>
        <w:spacing w:before="0" w:after="0" w:line="240" w:lineRule="auto"/>
        <w:ind w:left="0" w:hanging="2"/>
        <w:rPr>
          <w:color w:val="0000FF"/>
        </w:rPr>
      </w:pPr>
      <w:r>
        <w:rPr>
          <w:color w:val="000000"/>
        </w:rPr>
        <w:t>All project change requests will be analyzed for their possible impact to the project risks.</w:t>
      </w:r>
    </w:p>
    <w:p w14:paraId="5171906D" w14:textId="77777777" w:rsidR="00FD3EE2" w:rsidRDefault="001A0B72">
      <w:pPr>
        <w:pBdr>
          <w:top w:val="nil"/>
          <w:left w:val="nil"/>
          <w:bottom w:val="nil"/>
          <w:right w:val="nil"/>
          <w:between w:val="nil"/>
        </w:pBdr>
        <w:spacing w:before="0" w:after="0" w:line="240" w:lineRule="auto"/>
        <w:ind w:left="0" w:hanging="2"/>
        <w:rPr>
          <w:color w:val="0000FF"/>
        </w:rPr>
      </w:pPr>
      <w:bookmarkStart w:id="27" w:name="_heading=h.lnxbz9" w:colFirst="0" w:colLast="0"/>
      <w:bookmarkEnd w:id="27"/>
      <w:r>
        <w:rPr>
          <w:color w:val="000000"/>
        </w:rPr>
        <w:t xml:space="preserve">Management will be notified of important changes to risk status as a component to the Executive Project Status Report.  </w:t>
      </w:r>
    </w:p>
    <w:p w14:paraId="5171906E" w14:textId="77777777" w:rsidR="00FD3EE2" w:rsidRDefault="001A0B72">
      <w:pPr>
        <w:pStyle w:val="Heading1"/>
        <w:numPr>
          <w:ilvl w:val="0"/>
          <w:numId w:val="4"/>
        </w:numPr>
        <w:ind w:left="1" w:hanging="3"/>
      </w:pPr>
      <w:bookmarkStart w:id="28" w:name="_heading=h.ex2t89yznzjp" w:colFirst="0" w:colLast="0"/>
      <w:bookmarkEnd w:id="28"/>
      <w:r>
        <w:rPr>
          <w:smallCaps/>
        </w:rPr>
        <w:t>TOOLS AND PRACTICES</w:t>
      </w:r>
    </w:p>
    <w:p w14:paraId="5171906F" w14:textId="77777777" w:rsidR="00FD3EE2" w:rsidRDefault="001A0B72">
      <w:pPr>
        <w:widowControl w:val="0"/>
        <w:pBdr>
          <w:top w:val="nil"/>
          <w:left w:val="nil"/>
          <w:bottom w:val="nil"/>
          <w:right w:val="nil"/>
          <w:between w:val="nil"/>
        </w:pBdr>
        <w:spacing w:before="0" w:after="120" w:line="240" w:lineRule="auto"/>
        <w:ind w:left="0" w:hanging="2"/>
        <w:jc w:val="left"/>
      </w:pPr>
      <w:bookmarkStart w:id="29" w:name="_heading=h.35nkun2" w:colFirst="0" w:colLast="0"/>
      <w:bookmarkEnd w:id="29"/>
      <w:r>
        <w:rPr>
          <w:color w:val="000000"/>
        </w:rPr>
        <w:t xml:space="preserve">A Risk Log will be maintained by the </w:t>
      </w:r>
      <w:r>
        <w:t>QA manager</w:t>
      </w:r>
      <w:r>
        <w:rPr>
          <w:color w:val="000000"/>
        </w:rPr>
        <w:t xml:space="preserve"> and will be reviewed as a standing agenda item for project team meetings</w:t>
      </w:r>
      <w:r>
        <w:t>.</w:t>
      </w:r>
    </w:p>
    <w:p w14:paraId="51719070" w14:textId="77777777" w:rsidR="00FD3EE2" w:rsidRDefault="001A0B72">
      <w:pPr>
        <w:widowControl w:val="0"/>
        <w:pBdr>
          <w:top w:val="nil"/>
          <w:left w:val="nil"/>
          <w:bottom w:val="nil"/>
          <w:right w:val="nil"/>
          <w:between w:val="nil"/>
        </w:pBdr>
        <w:spacing w:before="0" w:after="120" w:line="240" w:lineRule="auto"/>
        <w:ind w:left="0" w:hanging="2"/>
        <w:jc w:val="left"/>
      </w:pPr>
      <w:bookmarkStart w:id="30" w:name="_heading=h.w0tlkdt4p9xl" w:colFirst="0" w:colLast="0"/>
      <w:bookmarkEnd w:id="30"/>
      <w:r>
        <w:t>The Risk Management Team meeting will be conducted bi-weekly to present, discuss and provide updates on new and existing risk.</w:t>
      </w:r>
    </w:p>
    <w:p w14:paraId="51719071" w14:textId="77777777" w:rsidR="00FD3EE2" w:rsidRDefault="001A0B72">
      <w:pPr>
        <w:widowControl w:val="0"/>
        <w:pBdr>
          <w:top w:val="nil"/>
          <w:left w:val="nil"/>
          <w:bottom w:val="nil"/>
          <w:right w:val="nil"/>
          <w:between w:val="nil"/>
        </w:pBdr>
        <w:spacing w:before="0" w:after="120" w:line="240" w:lineRule="auto"/>
        <w:ind w:left="0" w:hanging="2"/>
        <w:jc w:val="left"/>
      </w:pPr>
      <w:bookmarkStart w:id="31" w:name="_heading=h.3rr5mrupbwz0" w:colFirst="0" w:colLast="0"/>
      <w:bookmarkEnd w:id="31"/>
      <w:r>
        <w:t>The mee</w:t>
      </w:r>
      <w:r>
        <w:t xml:space="preserve">ting will be conducted by the Risk Manager, </w:t>
      </w:r>
      <w:r>
        <w:rPr>
          <w:b/>
          <w:i/>
        </w:rPr>
        <w:t>Teo Boon Shuan</w:t>
      </w:r>
      <w:r>
        <w:t>, attendees should include:</w:t>
      </w:r>
    </w:p>
    <w:p w14:paraId="51719072" w14:textId="77777777" w:rsidR="00FD3EE2" w:rsidRDefault="001A0B72">
      <w:pPr>
        <w:numPr>
          <w:ilvl w:val="0"/>
          <w:numId w:val="3"/>
        </w:numPr>
        <w:spacing w:before="0" w:after="0"/>
        <w:ind w:left="0" w:hanging="2"/>
      </w:pPr>
      <w:r>
        <w:rPr>
          <w:b/>
          <w:i/>
        </w:rPr>
        <w:t>Kenny Voo</w:t>
      </w:r>
      <w:r>
        <w:rPr>
          <w:b/>
        </w:rPr>
        <w:t xml:space="preserve"> </w:t>
      </w:r>
      <w:r>
        <w:t>– Project manager</w:t>
      </w:r>
    </w:p>
    <w:p w14:paraId="51719073" w14:textId="77777777" w:rsidR="00FD3EE2" w:rsidRDefault="001A0B72">
      <w:pPr>
        <w:numPr>
          <w:ilvl w:val="0"/>
          <w:numId w:val="3"/>
        </w:numPr>
        <w:spacing w:before="0" w:after="0"/>
        <w:ind w:left="0" w:hanging="2"/>
      </w:pPr>
      <w:r>
        <w:rPr>
          <w:b/>
          <w:i/>
        </w:rPr>
        <w:t>Wilson Tai</w:t>
      </w:r>
      <w:r>
        <w:rPr>
          <w:b/>
        </w:rPr>
        <w:t xml:space="preserve"> </w:t>
      </w:r>
      <w:r>
        <w:t>– Technical Lead</w:t>
      </w:r>
    </w:p>
    <w:p w14:paraId="51719074" w14:textId="77777777" w:rsidR="00FD3EE2" w:rsidRDefault="001A0B72">
      <w:pPr>
        <w:widowControl w:val="0"/>
        <w:pBdr>
          <w:top w:val="nil"/>
          <w:left w:val="nil"/>
          <w:bottom w:val="nil"/>
          <w:right w:val="nil"/>
          <w:between w:val="nil"/>
        </w:pBdr>
        <w:spacing w:before="0" w:after="120" w:line="240" w:lineRule="auto"/>
        <w:ind w:left="0" w:hanging="2"/>
        <w:jc w:val="left"/>
        <w:rPr>
          <w:i/>
          <w:color w:val="0000FF"/>
        </w:rPr>
      </w:pPr>
      <w:bookmarkStart w:id="32" w:name="_heading=h.6d60hx6145u2" w:colFirst="0" w:colLast="0"/>
      <w:bookmarkEnd w:id="32"/>
      <w:r>
        <w:br w:type="page"/>
      </w:r>
      <w:r>
        <w:rPr>
          <w:smallCaps/>
          <w:color w:val="000000"/>
          <w:sz w:val="28"/>
          <w:szCs w:val="28"/>
        </w:rPr>
        <w:lastRenderedPageBreak/>
        <w:t>RISK MANAGEMENT PLAN APPROVAL</w:t>
      </w:r>
    </w:p>
    <w:p w14:paraId="51719075" w14:textId="77777777" w:rsidR="00FD3EE2" w:rsidRDefault="001A0B72">
      <w:pPr>
        <w:pBdr>
          <w:top w:val="nil"/>
          <w:left w:val="nil"/>
          <w:bottom w:val="nil"/>
          <w:right w:val="nil"/>
          <w:between w:val="nil"/>
        </w:pBdr>
        <w:spacing w:after="120" w:line="240" w:lineRule="auto"/>
        <w:ind w:left="0" w:hanging="2"/>
        <w:rPr>
          <w:i/>
          <w:color w:val="0000FF"/>
        </w:rPr>
      </w:pPr>
      <w:r>
        <w:rPr>
          <w:color w:val="000000"/>
        </w:rPr>
        <w:t xml:space="preserve">The undersigned acknowledge they have reviewed the </w:t>
      </w:r>
      <w:r>
        <w:rPr>
          <w:b/>
          <w:color w:val="000000"/>
        </w:rPr>
        <w:t>Risk Management Plan</w:t>
      </w:r>
      <w:r>
        <w:rPr>
          <w:color w:val="000000"/>
        </w:rPr>
        <w:t xml:space="preserve"> for the</w:t>
      </w:r>
      <w:r>
        <w:t xml:space="preserve"> Sma</w:t>
      </w:r>
      <w:r>
        <w:t xml:space="preserve">rtLib </w:t>
      </w:r>
      <w:r>
        <w:rPr>
          <w:color w:val="000000"/>
        </w:rPr>
        <w:t>project.  Changes to this Risk Management Plan will be coordinated with and approved by the undersigned or their designated representatives.</w:t>
      </w:r>
    </w:p>
    <w:tbl>
      <w:tblPr>
        <w:tblStyle w:val="a1"/>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FD3EE2" w14:paraId="5171907A" w14:textId="77777777">
        <w:tc>
          <w:tcPr>
            <w:tcW w:w="1615" w:type="dxa"/>
            <w:tcBorders>
              <w:top w:val="nil"/>
              <w:left w:val="nil"/>
              <w:bottom w:val="nil"/>
              <w:right w:val="nil"/>
            </w:tcBorders>
          </w:tcPr>
          <w:p w14:paraId="51719076" w14:textId="77777777" w:rsidR="00FD3EE2" w:rsidRDefault="001A0B72">
            <w:pPr>
              <w:spacing w:before="20" w:after="20"/>
              <w:ind w:left="0" w:hanging="2"/>
            </w:pPr>
            <w:r>
              <w:t>Signature:</w:t>
            </w:r>
          </w:p>
        </w:tc>
        <w:tc>
          <w:tcPr>
            <w:tcW w:w="4505" w:type="dxa"/>
            <w:tcBorders>
              <w:top w:val="nil"/>
              <w:left w:val="nil"/>
              <w:right w:val="nil"/>
            </w:tcBorders>
          </w:tcPr>
          <w:p w14:paraId="51719077" w14:textId="2CD7AE8B" w:rsidR="00FD3EE2" w:rsidRDefault="001A0B72">
            <w:pPr>
              <w:ind w:left="0" w:hanging="2"/>
            </w:pPr>
            <w:r>
              <w:rPr>
                <w:noProof/>
              </w:rPr>
              <mc:AlternateContent>
                <mc:Choice Requires="wpi">
                  <w:drawing>
                    <wp:anchor distT="0" distB="0" distL="114300" distR="114300" simplePos="0" relativeHeight="251659264" behindDoc="0" locked="0" layoutInCell="1" allowOverlap="1" wp14:anchorId="694FC8E9" wp14:editId="0B3869DC">
                      <wp:simplePos x="0" y="0"/>
                      <wp:positionH relativeFrom="column">
                        <wp:posOffset>337266</wp:posOffset>
                      </wp:positionH>
                      <wp:positionV relativeFrom="paragraph">
                        <wp:posOffset>-58946</wp:posOffset>
                      </wp:positionV>
                      <wp:extent cx="339120" cy="294120"/>
                      <wp:effectExtent l="38100" t="38100" r="41910" b="48895"/>
                      <wp:wrapNone/>
                      <wp:docPr id="3"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339120" cy="294120"/>
                            </w14:xfrm>
                          </w14:contentPart>
                        </a:graphicData>
                      </a:graphic>
                    </wp:anchor>
                  </w:drawing>
                </mc:Choice>
                <mc:Fallback>
                  <w:pict>
                    <v:shapetype w14:anchorId="1C5EAC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5.85pt;margin-top:-5.35pt;width:28.1pt;height:24.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">
                      <v:imagedata r:id="rId18" o:title=""/>
                    </v:shape>
                  </w:pict>
                </mc:Fallback>
              </mc:AlternateContent>
            </w:r>
          </w:p>
        </w:tc>
        <w:tc>
          <w:tcPr>
            <w:tcW w:w="900" w:type="dxa"/>
            <w:tcBorders>
              <w:top w:val="nil"/>
              <w:left w:val="nil"/>
              <w:bottom w:val="nil"/>
              <w:right w:val="nil"/>
            </w:tcBorders>
          </w:tcPr>
          <w:p w14:paraId="51719078" w14:textId="77777777" w:rsidR="00FD3EE2" w:rsidRDefault="001A0B72">
            <w:pPr>
              <w:ind w:left="0" w:hanging="2"/>
              <w:jc w:val="left"/>
            </w:pPr>
            <w:r>
              <w:t>Date:</w:t>
            </w:r>
          </w:p>
        </w:tc>
        <w:tc>
          <w:tcPr>
            <w:tcW w:w="1800" w:type="dxa"/>
            <w:tcBorders>
              <w:top w:val="nil"/>
              <w:left w:val="nil"/>
              <w:bottom w:val="single" w:sz="4" w:space="0" w:color="000000"/>
              <w:right w:val="nil"/>
            </w:tcBorders>
          </w:tcPr>
          <w:p w14:paraId="51719079" w14:textId="77777777" w:rsidR="00FD3EE2" w:rsidRDefault="001A0B72">
            <w:pPr>
              <w:ind w:left="0" w:hanging="2"/>
            </w:pPr>
            <w:r>
              <w:t>24/02/21</w:t>
            </w:r>
          </w:p>
        </w:tc>
      </w:tr>
      <w:tr w:rsidR="00FD3EE2" w14:paraId="5171907F" w14:textId="77777777">
        <w:tc>
          <w:tcPr>
            <w:tcW w:w="1615" w:type="dxa"/>
            <w:tcBorders>
              <w:top w:val="nil"/>
              <w:left w:val="nil"/>
              <w:bottom w:val="nil"/>
              <w:right w:val="nil"/>
            </w:tcBorders>
          </w:tcPr>
          <w:p w14:paraId="5171907B" w14:textId="77777777" w:rsidR="00FD3EE2" w:rsidRDefault="001A0B72">
            <w:pPr>
              <w:spacing w:before="20" w:after="20"/>
              <w:ind w:left="0" w:hanging="2"/>
            </w:pPr>
            <w:r>
              <w:t>Print Name:</w:t>
            </w:r>
          </w:p>
        </w:tc>
        <w:tc>
          <w:tcPr>
            <w:tcW w:w="4505" w:type="dxa"/>
            <w:tcBorders>
              <w:left w:val="nil"/>
              <w:right w:val="nil"/>
            </w:tcBorders>
          </w:tcPr>
          <w:p w14:paraId="5171907C" w14:textId="77777777" w:rsidR="00FD3EE2" w:rsidRDefault="001A0B72">
            <w:pPr>
              <w:ind w:left="0" w:hanging="2"/>
            </w:pPr>
            <w:r>
              <w:t>Kenny Voo</w:t>
            </w:r>
          </w:p>
        </w:tc>
        <w:tc>
          <w:tcPr>
            <w:tcW w:w="900" w:type="dxa"/>
            <w:tcBorders>
              <w:top w:val="nil"/>
              <w:left w:val="nil"/>
              <w:bottom w:val="nil"/>
              <w:right w:val="nil"/>
            </w:tcBorders>
          </w:tcPr>
          <w:p w14:paraId="5171907D" w14:textId="77777777" w:rsidR="00FD3EE2" w:rsidRDefault="00FD3EE2">
            <w:pPr>
              <w:ind w:left="0" w:hanging="2"/>
            </w:pPr>
          </w:p>
        </w:tc>
        <w:tc>
          <w:tcPr>
            <w:tcW w:w="1800" w:type="dxa"/>
            <w:tcBorders>
              <w:top w:val="single" w:sz="4" w:space="0" w:color="000000"/>
              <w:left w:val="nil"/>
              <w:bottom w:val="nil"/>
              <w:right w:val="nil"/>
            </w:tcBorders>
          </w:tcPr>
          <w:p w14:paraId="5171907E" w14:textId="77777777" w:rsidR="00FD3EE2" w:rsidRDefault="00FD3EE2">
            <w:pPr>
              <w:ind w:left="0" w:hanging="2"/>
            </w:pPr>
          </w:p>
        </w:tc>
      </w:tr>
      <w:tr w:rsidR="00FD3EE2" w14:paraId="51719084" w14:textId="77777777">
        <w:tc>
          <w:tcPr>
            <w:tcW w:w="1615" w:type="dxa"/>
            <w:tcBorders>
              <w:top w:val="nil"/>
              <w:left w:val="nil"/>
              <w:bottom w:val="nil"/>
              <w:right w:val="nil"/>
            </w:tcBorders>
          </w:tcPr>
          <w:p w14:paraId="51719080" w14:textId="77777777" w:rsidR="00FD3EE2" w:rsidRDefault="001A0B72">
            <w:pPr>
              <w:spacing w:before="20" w:after="20"/>
              <w:ind w:left="0" w:hanging="2"/>
            </w:pPr>
            <w:r>
              <w:t>Title:</w:t>
            </w:r>
          </w:p>
        </w:tc>
        <w:tc>
          <w:tcPr>
            <w:tcW w:w="4505" w:type="dxa"/>
            <w:tcBorders>
              <w:left w:val="nil"/>
              <w:right w:val="nil"/>
            </w:tcBorders>
          </w:tcPr>
          <w:p w14:paraId="51719081" w14:textId="77777777" w:rsidR="00FD3EE2" w:rsidRDefault="001A0B72">
            <w:pPr>
              <w:ind w:left="0" w:hanging="2"/>
            </w:pPr>
            <w:r>
              <w:t>Mr</w:t>
            </w:r>
          </w:p>
        </w:tc>
        <w:tc>
          <w:tcPr>
            <w:tcW w:w="900" w:type="dxa"/>
            <w:tcBorders>
              <w:top w:val="nil"/>
              <w:left w:val="nil"/>
              <w:bottom w:val="nil"/>
              <w:right w:val="nil"/>
            </w:tcBorders>
          </w:tcPr>
          <w:p w14:paraId="51719082" w14:textId="77777777" w:rsidR="00FD3EE2" w:rsidRDefault="00FD3EE2">
            <w:pPr>
              <w:ind w:left="0" w:hanging="2"/>
            </w:pPr>
          </w:p>
        </w:tc>
        <w:tc>
          <w:tcPr>
            <w:tcW w:w="1800" w:type="dxa"/>
            <w:tcBorders>
              <w:top w:val="nil"/>
              <w:left w:val="nil"/>
              <w:bottom w:val="nil"/>
              <w:right w:val="nil"/>
            </w:tcBorders>
          </w:tcPr>
          <w:p w14:paraId="51719083" w14:textId="77777777" w:rsidR="00FD3EE2" w:rsidRDefault="00FD3EE2">
            <w:pPr>
              <w:ind w:left="0" w:hanging="2"/>
            </w:pPr>
          </w:p>
        </w:tc>
      </w:tr>
      <w:tr w:rsidR="00FD3EE2" w14:paraId="51719089" w14:textId="77777777">
        <w:tc>
          <w:tcPr>
            <w:tcW w:w="1615" w:type="dxa"/>
            <w:tcBorders>
              <w:top w:val="nil"/>
              <w:left w:val="nil"/>
              <w:bottom w:val="nil"/>
              <w:right w:val="nil"/>
            </w:tcBorders>
          </w:tcPr>
          <w:p w14:paraId="51719085" w14:textId="77777777" w:rsidR="00FD3EE2" w:rsidRDefault="001A0B72">
            <w:pPr>
              <w:spacing w:before="20" w:after="20"/>
              <w:ind w:left="0" w:hanging="2"/>
            </w:pPr>
            <w:r>
              <w:t>Role:</w:t>
            </w:r>
          </w:p>
        </w:tc>
        <w:tc>
          <w:tcPr>
            <w:tcW w:w="4505" w:type="dxa"/>
            <w:tcBorders>
              <w:left w:val="nil"/>
              <w:right w:val="nil"/>
            </w:tcBorders>
          </w:tcPr>
          <w:p w14:paraId="51719086" w14:textId="77777777" w:rsidR="00FD3EE2" w:rsidRDefault="001A0B72">
            <w:pPr>
              <w:ind w:left="0" w:hanging="2"/>
            </w:pPr>
            <w:r>
              <w:t>Project Manager</w:t>
            </w:r>
          </w:p>
        </w:tc>
        <w:tc>
          <w:tcPr>
            <w:tcW w:w="900" w:type="dxa"/>
            <w:tcBorders>
              <w:top w:val="nil"/>
              <w:left w:val="nil"/>
              <w:bottom w:val="nil"/>
              <w:right w:val="nil"/>
            </w:tcBorders>
          </w:tcPr>
          <w:p w14:paraId="51719087" w14:textId="77777777" w:rsidR="00FD3EE2" w:rsidRDefault="00FD3EE2">
            <w:pPr>
              <w:ind w:left="0" w:hanging="2"/>
            </w:pPr>
          </w:p>
        </w:tc>
        <w:tc>
          <w:tcPr>
            <w:tcW w:w="1800" w:type="dxa"/>
            <w:tcBorders>
              <w:top w:val="nil"/>
              <w:left w:val="nil"/>
              <w:bottom w:val="nil"/>
              <w:right w:val="nil"/>
            </w:tcBorders>
          </w:tcPr>
          <w:p w14:paraId="51719088" w14:textId="77777777" w:rsidR="00FD3EE2" w:rsidRDefault="00FD3EE2">
            <w:pPr>
              <w:ind w:left="0" w:hanging="2"/>
            </w:pPr>
          </w:p>
        </w:tc>
      </w:tr>
    </w:tbl>
    <w:p w14:paraId="5171908A" w14:textId="77777777" w:rsidR="00FD3EE2" w:rsidRDefault="00FD3EE2">
      <w:pPr>
        <w:ind w:left="0" w:hanging="2"/>
      </w:pPr>
    </w:p>
    <w:tbl>
      <w:tblPr>
        <w:tblStyle w:val="a2"/>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FD3EE2" w14:paraId="5171908F" w14:textId="77777777">
        <w:tc>
          <w:tcPr>
            <w:tcW w:w="1615" w:type="dxa"/>
            <w:tcBorders>
              <w:top w:val="nil"/>
              <w:left w:val="nil"/>
              <w:bottom w:val="nil"/>
              <w:right w:val="nil"/>
            </w:tcBorders>
          </w:tcPr>
          <w:p w14:paraId="5171908B" w14:textId="77777777" w:rsidR="00FD3EE2" w:rsidRDefault="001A0B72">
            <w:pPr>
              <w:spacing w:before="20" w:after="20"/>
              <w:ind w:left="0" w:hanging="2"/>
            </w:pPr>
            <w:r>
              <w:t>Signature:</w:t>
            </w:r>
          </w:p>
        </w:tc>
        <w:tc>
          <w:tcPr>
            <w:tcW w:w="4505" w:type="dxa"/>
            <w:tcBorders>
              <w:top w:val="nil"/>
              <w:left w:val="nil"/>
              <w:right w:val="nil"/>
            </w:tcBorders>
          </w:tcPr>
          <w:p w14:paraId="5171908C" w14:textId="77777777" w:rsidR="00FD3EE2" w:rsidRDefault="001A0B72">
            <w:pPr>
              <w:ind w:left="0" w:hanging="2"/>
            </w:pPr>
            <w:r>
              <w:rPr>
                <w:noProof/>
              </w:rPr>
              <mc:AlternateContent>
                <mc:Choice Requires="wpg">
                  <w:drawing>
                    <wp:inline distT="114300" distB="114300" distL="114300" distR="114300" wp14:anchorId="517190BC" wp14:editId="517190BD">
                      <wp:extent cx="752475" cy="647700"/>
                      <wp:effectExtent l="0" t="0" r="0" b="0"/>
                      <wp:docPr id="1026" name=""/>
                      <wp:cNvGraphicFramePr/>
                      <a:graphic xmlns:a="http://schemas.openxmlformats.org/drawingml/2006/main">
                        <a:graphicData uri="http://schemas.microsoft.com/office/word/2010/wordprocessingShape">
                          <wps:wsp>
                            <wps:cNvSpPr/>
                            <wps:spPr>
                              <a:xfrm>
                                <a:off x="2598913" y="1833125"/>
                                <a:ext cx="734000" cy="631050"/>
                              </a:xfrm>
                              <a:custGeom>
                                <a:avLst/>
                                <a:gdLst/>
                                <a:ahLst/>
                                <a:cxnLst/>
                                <a:rect l="l" t="t" r="r" b="b"/>
                                <a:pathLst>
                                  <a:path w="29360" h="25242" extrusionOk="0">
                                    <a:moveTo>
                                      <a:pt x="3481" y="7450"/>
                                    </a:moveTo>
                                    <a:cubicBezTo>
                                      <a:pt x="1622" y="7760"/>
                                      <a:pt x="-788" y="10647"/>
                                      <a:pt x="344" y="12155"/>
                                    </a:cubicBezTo>
                                    <a:cubicBezTo>
                                      <a:pt x="2841" y="15482"/>
                                      <a:pt x="11671" y="17320"/>
                                      <a:pt x="9363" y="20781"/>
                                    </a:cubicBezTo>
                                    <a:cubicBezTo>
                                      <a:pt x="8409" y="22212"/>
                                      <a:pt x="5695" y="22520"/>
                                      <a:pt x="4265" y="21566"/>
                                    </a:cubicBezTo>
                                    <a:cubicBezTo>
                                      <a:pt x="887" y="19313"/>
                                      <a:pt x="3211" y="13461"/>
                                      <a:pt x="3481" y="9410"/>
                                    </a:cubicBezTo>
                                    <a:cubicBezTo>
                                      <a:pt x="3696" y="6184"/>
                                      <a:pt x="2601" y="0"/>
                                      <a:pt x="5834" y="0"/>
                                    </a:cubicBezTo>
                                    <a:cubicBezTo>
                                      <a:pt x="6785" y="0"/>
                                      <a:pt x="6432" y="1811"/>
                                      <a:pt x="6618" y="2744"/>
                                    </a:cubicBezTo>
                                    <a:cubicBezTo>
                                      <a:pt x="7558" y="7444"/>
                                      <a:pt x="8359" y="12173"/>
                                      <a:pt x="9363" y="16860"/>
                                    </a:cubicBezTo>
                                    <a:cubicBezTo>
                                      <a:pt x="9804" y="18921"/>
                                      <a:pt x="10147" y="25242"/>
                                      <a:pt x="10147" y="23134"/>
                                    </a:cubicBezTo>
                                    <a:cubicBezTo>
                                      <a:pt x="10147" y="19074"/>
                                      <a:pt x="7553" y="13231"/>
                                      <a:pt x="10931" y="10979"/>
                                    </a:cubicBezTo>
                                    <a:cubicBezTo>
                                      <a:pt x="12548" y="9901"/>
                                      <a:pt x="12358" y="14600"/>
                                      <a:pt x="12892" y="16468"/>
                                    </a:cubicBezTo>
                                    <a:cubicBezTo>
                                      <a:pt x="13085" y="17145"/>
                                      <a:pt x="13676" y="15212"/>
                                      <a:pt x="13676" y="14508"/>
                                    </a:cubicBezTo>
                                    <a:cubicBezTo>
                                      <a:pt x="13676" y="13584"/>
                                      <a:pt x="13241" y="11350"/>
                                      <a:pt x="14068" y="11763"/>
                                    </a:cubicBezTo>
                                    <a:cubicBezTo>
                                      <a:pt x="16003" y="12730"/>
                                      <a:pt x="15284" y="16114"/>
                                      <a:pt x="16813" y="17644"/>
                                    </a:cubicBezTo>
                                    <a:cubicBezTo>
                                      <a:pt x="17602" y="18434"/>
                                      <a:pt x="17989" y="15624"/>
                                      <a:pt x="17989" y="14508"/>
                                    </a:cubicBezTo>
                                    <a:cubicBezTo>
                                      <a:pt x="17989" y="13746"/>
                                      <a:pt x="18626" y="12008"/>
                                      <a:pt x="19165" y="12547"/>
                                    </a:cubicBezTo>
                                    <a:cubicBezTo>
                                      <a:pt x="19910" y="13292"/>
                                      <a:pt x="19791" y="15763"/>
                                      <a:pt x="20734" y="15292"/>
                                    </a:cubicBezTo>
                                    <a:cubicBezTo>
                                      <a:pt x="23306" y="14006"/>
                                      <a:pt x="26485" y="15292"/>
                                      <a:pt x="29360" y="1529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752475" cy="647700"/>
                      <wp:effectExtent b="0" l="0" r="0" t="0"/>
                      <wp:docPr id="1026"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752475" cy="647700"/>
                              </a:xfrm>
                              <a:prstGeom prst="rect"/>
                              <a:ln/>
                            </pic:spPr>
                          </pic:pic>
                        </a:graphicData>
                      </a:graphic>
                    </wp:inline>
                  </w:drawing>
                </mc:Fallback>
              </mc:AlternateContent>
            </w:r>
          </w:p>
        </w:tc>
        <w:tc>
          <w:tcPr>
            <w:tcW w:w="900" w:type="dxa"/>
            <w:tcBorders>
              <w:top w:val="nil"/>
              <w:left w:val="nil"/>
              <w:bottom w:val="nil"/>
              <w:right w:val="nil"/>
            </w:tcBorders>
          </w:tcPr>
          <w:p w14:paraId="5171908D" w14:textId="77777777" w:rsidR="00FD3EE2" w:rsidRDefault="001A0B72">
            <w:pPr>
              <w:ind w:left="0" w:hanging="2"/>
              <w:jc w:val="left"/>
            </w:pPr>
            <w:r>
              <w:t>Date:</w:t>
            </w:r>
          </w:p>
        </w:tc>
        <w:tc>
          <w:tcPr>
            <w:tcW w:w="1800" w:type="dxa"/>
            <w:tcBorders>
              <w:top w:val="nil"/>
              <w:left w:val="nil"/>
              <w:bottom w:val="single" w:sz="4" w:space="0" w:color="000000"/>
              <w:right w:val="nil"/>
            </w:tcBorders>
          </w:tcPr>
          <w:p w14:paraId="5171908E" w14:textId="77777777" w:rsidR="00FD3EE2" w:rsidRDefault="001A0B72">
            <w:pPr>
              <w:ind w:left="0" w:hanging="2"/>
            </w:pPr>
            <w:r>
              <w:t>24/02/21</w:t>
            </w:r>
          </w:p>
        </w:tc>
      </w:tr>
      <w:tr w:rsidR="00FD3EE2" w14:paraId="51719094" w14:textId="77777777">
        <w:tc>
          <w:tcPr>
            <w:tcW w:w="1615" w:type="dxa"/>
            <w:tcBorders>
              <w:top w:val="nil"/>
              <w:left w:val="nil"/>
              <w:bottom w:val="nil"/>
              <w:right w:val="nil"/>
            </w:tcBorders>
          </w:tcPr>
          <w:p w14:paraId="51719090" w14:textId="77777777" w:rsidR="00FD3EE2" w:rsidRDefault="001A0B72">
            <w:pPr>
              <w:spacing w:before="20" w:after="20"/>
              <w:ind w:left="0" w:hanging="2"/>
            </w:pPr>
            <w:r>
              <w:t>Print Name:</w:t>
            </w:r>
          </w:p>
        </w:tc>
        <w:tc>
          <w:tcPr>
            <w:tcW w:w="4505" w:type="dxa"/>
            <w:tcBorders>
              <w:left w:val="nil"/>
              <w:right w:val="nil"/>
            </w:tcBorders>
          </w:tcPr>
          <w:p w14:paraId="51719091" w14:textId="77777777" w:rsidR="00FD3EE2" w:rsidRDefault="001A0B72">
            <w:pPr>
              <w:ind w:left="0" w:hanging="2"/>
            </w:pPr>
            <w:r>
              <w:t>Teo Boon Shuan</w:t>
            </w:r>
          </w:p>
        </w:tc>
        <w:tc>
          <w:tcPr>
            <w:tcW w:w="900" w:type="dxa"/>
            <w:tcBorders>
              <w:top w:val="nil"/>
              <w:left w:val="nil"/>
              <w:bottom w:val="nil"/>
              <w:right w:val="nil"/>
            </w:tcBorders>
          </w:tcPr>
          <w:p w14:paraId="51719092" w14:textId="77777777" w:rsidR="00FD3EE2" w:rsidRDefault="00FD3EE2">
            <w:pPr>
              <w:ind w:left="0" w:hanging="2"/>
            </w:pPr>
          </w:p>
        </w:tc>
        <w:tc>
          <w:tcPr>
            <w:tcW w:w="1800" w:type="dxa"/>
            <w:tcBorders>
              <w:top w:val="single" w:sz="4" w:space="0" w:color="000000"/>
              <w:left w:val="nil"/>
              <w:bottom w:val="nil"/>
              <w:right w:val="nil"/>
            </w:tcBorders>
          </w:tcPr>
          <w:p w14:paraId="51719093" w14:textId="77777777" w:rsidR="00FD3EE2" w:rsidRDefault="00FD3EE2">
            <w:pPr>
              <w:ind w:left="0" w:hanging="2"/>
            </w:pPr>
          </w:p>
        </w:tc>
      </w:tr>
      <w:tr w:rsidR="00FD3EE2" w14:paraId="51719099" w14:textId="77777777">
        <w:tc>
          <w:tcPr>
            <w:tcW w:w="1615" w:type="dxa"/>
            <w:tcBorders>
              <w:top w:val="nil"/>
              <w:left w:val="nil"/>
              <w:bottom w:val="nil"/>
              <w:right w:val="nil"/>
            </w:tcBorders>
          </w:tcPr>
          <w:p w14:paraId="51719095" w14:textId="77777777" w:rsidR="00FD3EE2" w:rsidRDefault="001A0B72">
            <w:pPr>
              <w:spacing w:before="20" w:after="20"/>
              <w:ind w:left="0" w:hanging="2"/>
            </w:pPr>
            <w:r>
              <w:t>Title:</w:t>
            </w:r>
          </w:p>
        </w:tc>
        <w:tc>
          <w:tcPr>
            <w:tcW w:w="4505" w:type="dxa"/>
            <w:tcBorders>
              <w:left w:val="nil"/>
              <w:right w:val="nil"/>
            </w:tcBorders>
          </w:tcPr>
          <w:p w14:paraId="51719096" w14:textId="77777777" w:rsidR="00FD3EE2" w:rsidRDefault="001A0B72">
            <w:pPr>
              <w:ind w:left="0" w:hanging="2"/>
            </w:pPr>
            <w:r>
              <w:t>Mr</w:t>
            </w:r>
          </w:p>
        </w:tc>
        <w:tc>
          <w:tcPr>
            <w:tcW w:w="900" w:type="dxa"/>
            <w:tcBorders>
              <w:top w:val="nil"/>
              <w:left w:val="nil"/>
              <w:bottom w:val="nil"/>
              <w:right w:val="nil"/>
            </w:tcBorders>
          </w:tcPr>
          <w:p w14:paraId="51719097" w14:textId="77777777" w:rsidR="00FD3EE2" w:rsidRDefault="00FD3EE2">
            <w:pPr>
              <w:ind w:left="0" w:hanging="2"/>
            </w:pPr>
          </w:p>
        </w:tc>
        <w:tc>
          <w:tcPr>
            <w:tcW w:w="1800" w:type="dxa"/>
            <w:tcBorders>
              <w:top w:val="nil"/>
              <w:left w:val="nil"/>
              <w:bottom w:val="nil"/>
              <w:right w:val="nil"/>
            </w:tcBorders>
          </w:tcPr>
          <w:p w14:paraId="51719098" w14:textId="77777777" w:rsidR="00FD3EE2" w:rsidRDefault="00FD3EE2">
            <w:pPr>
              <w:ind w:left="0" w:hanging="2"/>
            </w:pPr>
          </w:p>
        </w:tc>
      </w:tr>
      <w:tr w:rsidR="00FD3EE2" w14:paraId="5171909E" w14:textId="77777777">
        <w:tc>
          <w:tcPr>
            <w:tcW w:w="1615" w:type="dxa"/>
            <w:tcBorders>
              <w:top w:val="nil"/>
              <w:left w:val="nil"/>
              <w:bottom w:val="nil"/>
              <w:right w:val="nil"/>
            </w:tcBorders>
          </w:tcPr>
          <w:p w14:paraId="5171909A" w14:textId="77777777" w:rsidR="00FD3EE2" w:rsidRDefault="001A0B72">
            <w:pPr>
              <w:spacing w:before="20" w:after="20"/>
              <w:ind w:left="0" w:hanging="2"/>
            </w:pPr>
            <w:r>
              <w:t>Role:</w:t>
            </w:r>
          </w:p>
        </w:tc>
        <w:tc>
          <w:tcPr>
            <w:tcW w:w="4505" w:type="dxa"/>
            <w:tcBorders>
              <w:left w:val="nil"/>
              <w:right w:val="nil"/>
            </w:tcBorders>
          </w:tcPr>
          <w:p w14:paraId="5171909B" w14:textId="77777777" w:rsidR="00FD3EE2" w:rsidRDefault="001A0B72">
            <w:pPr>
              <w:ind w:left="0" w:hanging="2"/>
            </w:pPr>
            <w:r>
              <w:t>Risk Manager</w:t>
            </w:r>
          </w:p>
        </w:tc>
        <w:tc>
          <w:tcPr>
            <w:tcW w:w="900" w:type="dxa"/>
            <w:tcBorders>
              <w:top w:val="nil"/>
              <w:left w:val="nil"/>
              <w:bottom w:val="nil"/>
              <w:right w:val="nil"/>
            </w:tcBorders>
          </w:tcPr>
          <w:p w14:paraId="5171909C" w14:textId="77777777" w:rsidR="00FD3EE2" w:rsidRDefault="00FD3EE2">
            <w:pPr>
              <w:ind w:left="0" w:hanging="2"/>
            </w:pPr>
          </w:p>
        </w:tc>
        <w:tc>
          <w:tcPr>
            <w:tcW w:w="1800" w:type="dxa"/>
            <w:tcBorders>
              <w:top w:val="nil"/>
              <w:left w:val="nil"/>
              <w:bottom w:val="nil"/>
              <w:right w:val="nil"/>
            </w:tcBorders>
          </w:tcPr>
          <w:p w14:paraId="5171909D" w14:textId="77777777" w:rsidR="00FD3EE2" w:rsidRDefault="00FD3EE2">
            <w:pPr>
              <w:ind w:left="0" w:hanging="2"/>
            </w:pPr>
          </w:p>
        </w:tc>
      </w:tr>
    </w:tbl>
    <w:p w14:paraId="5171909F" w14:textId="77777777" w:rsidR="00FD3EE2" w:rsidRDefault="00FD3EE2">
      <w:pPr>
        <w:pBdr>
          <w:top w:val="nil"/>
          <w:left w:val="nil"/>
          <w:bottom w:val="nil"/>
          <w:right w:val="nil"/>
          <w:between w:val="nil"/>
        </w:pBdr>
        <w:spacing w:line="240" w:lineRule="auto"/>
        <w:ind w:left="0" w:hanging="2"/>
      </w:pPr>
    </w:p>
    <w:p w14:paraId="517190A0" w14:textId="77777777" w:rsidR="00FD3EE2" w:rsidRDefault="001A0B72">
      <w:pPr>
        <w:pBdr>
          <w:top w:val="nil"/>
          <w:left w:val="nil"/>
          <w:bottom w:val="nil"/>
          <w:right w:val="nil"/>
          <w:between w:val="nil"/>
        </w:pBdr>
        <w:spacing w:line="240" w:lineRule="auto"/>
        <w:ind w:left="0" w:hanging="2"/>
      </w:pPr>
      <w:r>
        <w:br w:type="page"/>
      </w:r>
    </w:p>
    <w:p w14:paraId="517190A1" w14:textId="77777777" w:rsidR="00FD3EE2" w:rsidRDefault="001A0B72">
      <w:pPr>
        <w:pBdr>
          <w:top w:val="nil"/>
          <w:left w:val="nil"/>
          <w:bottom w:val="nil"/>
          <w:right w:val="nil"/>
          <w:between w:val="nil"/>
        </w:pBdr>
        <w:spacing w:line="240" w:lineRule="auto"/>
        <w:ind w:left="1" w:hanging="3"/>
        <w:rPr>
          <w:i/>
          <w:color w:val="0000FF"/>
        </w:rPr>
      </w:pPr>
      <w:r>
        <w:rPr>
          <w:b/>
          <w:smallCaps/>
          <w:color w:val="000000"/>
          <w:sz w:val="28"/>
          <w:szCs w:val="28"/>
        </w:rPr>
        <w:lastRenderedPageBreak/>
        <w:t>APPENDIX A: REFERENCES</w:t>
      </w:r>
    </w:p>
    <w:p w14:paraId="517190A2" w14:textId="77777777" w:rsidR="00FD3EE2" w:rsidRDefault="001A0B72">
      <w:pPr>
        <w:pBdr>
          <w:top w:val="nil"/>
          <w:left w:val="nil"/>
          <w:bottom w:val="nil"/>
          <w:right w:val="nil"/>
          <w:between w:val="nil"/>
        </w:pBdr>
        <w:spacing w:line="240" w:lineRule="auto"/>
        <w:ind w:left="0" w:hanging="2"/>
        <w:rPr>
          <w:color w:val="000000"/>
        </w:rPr>
      </w:pPr>
      <w:r>
        <w:rPr>
          <w:color w:val="000000"/>
        </w:rPr>
        <w:t>The following table summarizes the documents referenced in this document.</w:t>
      </w:r>
    </w:p>
    <w:tbl>
      <w:tblPr>
        <w:tblStyle w:val="a3"/>
        <w:tblW w:w="8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060"/>
        <w:gridCol w:w="3350"/>
      </w:tblGrid>
      <w:tr w:rsidR="00FD3EE2" w14:paraId="517190A6" w14:textId="77777777">
        <w:trPr>
          <w:jc w:val="center"/>
        </w:trPr>
        <w:tc>
          <w:tcPr>
            <w:tcW w:w="1980" w:type="dxa"/>
            <w:shd w:val="clear" w:color="auto" w:fill="F3F3F3"/>
          </w:tcPr>
          <w:p w14:paraId="517190A3" w14:textId="77777777" w:rsidR="00FD3EE2" w:rsidRDefault="001A0B72">
            <w:pPr>
              <w:pBdr>
                <w:top w:val="nil"/>
                <w:left w:val="nil"/>
                <w:bottom w:val="nil"/>
                <w:right w:val="nil"/>
                <w:between w:val="nil"/>
              </w:pBdr>
              <w:spacing w:after="120" w:line="240" w:lineRule="auto"/>
              <w:ind w:left="0" w:hanging="2"/>
              <w:jc w:val="center"/>
              <w:rPr>
                <w:color w:val="000000"/>
              </w:rPr>
            </w:pPr>
            <w:r>
              <w:rPr>
                <w:b/>
                <w:color w:val="000000"/>
              </w:rPr>
              <w:t>Document Name and Version</w:t>
            </w:r>
          </w:p>
        </w:tc>
        <w:tc>
          <w:tcPr>
            <w:tcW w:w="3060" w:type="dxa"/>
            <w:shd w:val="clear" w:color="auto" w:fill="F3F3F3"/>
          </w:tcPr>
          <w:p w14:paraId="517190A4" w14:textId="77777777" w:rsidR="00FD3EE2" w:rsidRDefault="001A0B72">
            <w:pPr>
              <w:pBdr>
                <w:top w:val="nil"/>
                <w:left w:val="nil"/>
                <w:bottom w:val="nil"/>
                <w:right w:val="nil"/>
                <w:between w:val="nil"/>
              </w:pBdr>
              <w:spacing w:after="120" w:line="240" w:lineRule="auto"/>
              <w:ind w:left="0" w:hanging="2"/>
              <w:jc w:val="center"/>
              <w:rPr>
                <w:color w:val="000000"/>
              </w:rPr>
            </w:pPr>
            <w:r>
              <w:rPr>
                <w:b/>
                <w:color w:val="000000"/>
              </w:rPr>
              <w:t>Description</w:t>
            </w:r>
          </w:p>
        </w:tc>
        <w:tc>
          <w:tcPr>
            <w:tcW w:w="3350" w:type="dxa"/>
            <w:shd w:val="clear" w:color="auto" w:fill="F3F3F3"/>
          </w:tcPr>
          <w:p w14:paraId="517190A5" w14:textId="77777777" w:rsidR="00FD3EE2" w:rsidRDefault="001A0B72">
            <w:pPr>
              <w:pBdr>
                <w:top w:val="nil"/>
                <w:left w:val="nil"/>
                <w:bottom w:val="nil"/>
                <w:right w:val="nil"/>
                <w:between w:val="nil"/>
              </w:pBdr>
              <w:spacing w:after="120" w:line="240" w:lineRule="auto"/>
              <w:ind w:left="0" w:hanging="2"/>
              <w:jc w:val="center"/>
              <w:rPr>
                <w:color w:val="000000"/>
              </w:rPr>
            </w:pPr>
            <w:r>
              <w:rPr>
                <w:b/>
                <w:color w:val="000000"/>
              </w:rPr>
              <w:t>Location</w:t>
            </w:r>
          </w:p>
        </w:tc>
      </w:tr>
      <w:tr w:rsidR="00FD3EE2" w14:paraId="517190AA" w14:textId="77777777">
        <w:trPr>
          <w:trHeight w:val="482"/>
          <w:jc w:val="center"/>
        </w:trPr>
        <w:tc>
          <w:tcPr>
            <w:tcW w:w="1980" w:type="dxa"/>
          </w:tcPr>
          <w:p w14:paraId="517190A7" w14:textId="77777777" w:rsidR="00FD3EE2" w:rsidRDefault="001A0B72">
            <w:pPr>
              <w:pBdr>
                <w:top w:val="nil"/>
                <w:left w:val="nil"/>
                <w:bottom w:val="nil"/>
                <w:right w:val="nil"/>
                <w:between w:val="nil"/>
              </w:pBdr>
              <w:spacing w:after="120" w:line="240" w:lineRule="auto"/>
              <w:ind w:left="0" w:hanging="2"/>
              <w:jc w:val="left"/>
            </w:pPr>
            <w:r>
              <w:t>Risk Register</w:t>
            </w:r>
          </w:p>
        </w:tc>
        <w:tc>
          <w:tcPr>
            <w:tcW w:w="3060" w:type="dxa"/>
          </w:tcPr>
          <w:p w14:paraId="517190A8" w14:textId="77777777" w:rsidR="00FD3EE2" w:rsidRDefault="001A0B72">
            <w:pPr>
              <w:pBdr>
                <w:top w:val="nil"/>
                <w:left w:val="nil"/>
                <w:bottom w:val="nil"/>
                <w:right w:val="nil"/>
                <w:between w:val="nil"/>
              </w:pBdr>
              <w:spacing w:after="120" w:line="240" w:lineRule="auto"/>
              <w:ind w:left="0" w:hanging="2"/>
              <w:jc w:val="left"/>
            </w:pPr>
            <w:r>
              <w:t>A logs of risks</w:t>
            </w:r>
          </w:p>
        </w:tc>
        <w:tc>
          <w:tcPr>
            <w:tcW w:w="3350" w:type="dxa"/>
          </w:tcPr>
          <w:p w14:paraId="517190A9" w14:textId="77777777" w:rsidR="00FD3EE2" w:rsidRDefault="001A0B72">
            <w:pPr>
              <w:pBdr>
                <w:top w:val="nil"/>
                <w:left w:val="nil"/>
                <w:bottom w:val="nil"/>
                <w:right w:val="nil"/>
                <w:between w:val="nil"/>
              </w:pBdr>
              <w:spacing w:after="120" w:line="240" w:lineRule="auto"/>
              <w:ind w:left="0" w:hanging="2"/>
              <w:jc w:val="left"/>
            </w:pPr>
            <w:r>
              <w:t>https://docs.google.com/spreadsheets/d/1Ic8XRzz-2UllyLQRq_DpdYwFDNJ4pQbu4M1mrXewI-8/edit?usp=sharing</w:t>
            </w:r>
          </w:p>
        </w:tc>
      </w:tr>
    </w:tbl>
    <w:p w14:paraId="517190AB" w14:textId="77777777" w:rsidR="00FD3EE2" w:rsidRDefault="00FD3EE2">
      <w:pPr>
        <w:pBdr>
          <w:top w:val="nil"/>
          <w:left w:val="nil"/>
          <w:bottom w:val="nil"/>
          <w:right w:val="nil"/>
          <w:between w:val="nil"/>
        </w:pBdr>
        <w:spacing w:line="240" w:lineRule="auto"/>
        <w:ind w:left="0" w:hanging="2"/>
        <w:jc w:val="left"/>
        <w:rPr>
          <w:color w:val="000000"/>
        </w:rPr>
      </w:pPr>
    </w:p>
    <w:p w14:paraId="517190AC" w14:textId="77777777" w:rsidR="00FD3EE2" w:rsidRDefault="001A0B72">
      <w:pPr>
        <w:pBdr>
          <w:top w:val="nil"/>
          <w:left w:val="nil"/>
          <w:bottom w:val="nil"/>
          <w:right w:val="nil"/>
          <w:between w:val="nil"/>
        </w:pBdr>
        <w:spacing w:line="240" w:lineRule="auto"/>
        <w:ind w:left="0" w:hanging="2"/>
        <w:rPr>
          <w:b/>
          <w:smallCaps/>
          <w:color w:val="000000"/>
          <w:sz w:val="28"/>
          <w:szCs w:val="28"/>
        </w:rPr>
      </w:pPr>
      <w:bookmarkStart w:id="33" w:name="_heading=h.44sinio" w:colFirst="0" w:colLast="0"/>
      <w:bookmarkEnd w:id="33"/>
      <w:r>
        <w:br w:type="page"/>
      </w:r>
      <w:r>
        <w:rPr>
          <w:b/>
          <w:smallCaps/>
          <w:color w:val="000000"/>
          <w:sz w:val="28"/>
          <w:szCs w:val="28"/>
        </w:rPr>
        <w:lastRenderedPageBreak/>
        <w:t>APPENDIX B:  KEY TERMS</w:t>
      </w:r>
    </w:p>
    <w:p w14:paraId="517190AD" w14:textId="77777777" w:rsidR="00FD3EE2" w:rsidRDefault="00FD3EE2">
      <w:pPr>
        <w:pBdr>
          <w:top w:val="nil"/>
          <w:left w:val="nil"/>
          <w:bottom w:val="nil"/>
          <w:right w:val="nil"/>
          <w:between w:val="nil"/>
        </w:pBdr>
        <w:spacing w:after="120" w:line="240" w:lineRule="auto"/>
        <w:ind w:left="0" w:hanging="2"/>
        <w:rPr>
          <w:rFonts w:ascii="Arial" w:eastAsia="Arial" w:hAnsi="Arial" w:cs="Arial"/>
          <w:color w:val="0000FF"/>
        </w:rPr>
      </w:pPr>
    </w:p>
    <w:p w14:paraId="517190AE" w14:textId="77777777" w:rsidR="00FD3EE2" w:rsidRDefault="001A0B72">
      <w:pPr>
        <w:pBdr>
          <w:top w:val="nil"/>
          <w:left w:val="nil"/>
          <w:bottom w:val="nil"/>
          <w:right w:val="nil"/>
          <w:between w:val="nil"/>
        </w:pBdr>
        <w:spacing w:after="120" w:line="240" w:lineRule="auto"/>
        <w:ind w:left="0" w:hanging="2"/>
        <w:rPr>
          <w:color w:val="000000"/>
        </w:rPr>
      </w:pPr>
      <w:r>
        <w:rPr>
          <w:color w:val="000000"/>
        </w:rPr>
        <w:t>The following table provides definitions for terms relevant to the Risk Management Plan.</w:t>
      </w:r>
    </w:p>
    <w:tbl>
      <w:tblPr>
        <w:tblStyle w:val="a4"/>
        <w:tblW w:w="874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120"/>
      </w:tblGrid>
      <w:tr w:rsidR="00FD3EE2" w14:paraId="517190B1" w14:textId="77777777">
        <w:tc>
          <w:tcPr>
            <w:tcW w:w="2628" w:type="dxa"/>
            <w:shd w:val="clear" w:color="auto" w:fill="F3F3F3"/>
          </w:tcPr>
          <w:p w14:paraId="517190AF" w14:textId="77777777" w:rsidR="00FD3EE2" w:rsidRDefault="001A0B72">
            <w:pPr>
              <w:pBdr>
                <w:top w:val="nil"/>
                <w:left w:val="nil"/>
                <w:bottom w:val="nil"/>
                <w:right w:val="nil"/>
                <w:between w:val="nil"/>
              </w:pBdr>
              <w:spacing w:before="0" w:after="0" w:line="240" w:lineRule="auto"/>
              <w:ind w:left="0" w:hanging="2"/>
              <w:rPr>
                <w:color w:val="000000"/>
              </w:rPr>
            </w:pPr>
            <w:r>
              <w:rPr>
                <w:b/>
                <w:color w:val="000000"/>
              </w:rPr>
              <w:t>Term</w:t>
            </w:r>
          </w:p>
        </w:tc>
        <w:tc>
          <w:tcPr>
            <w:tcW w:w="6120" w:type="dxa"/>
            <w:shd w:val="clear" w:color="auto" w:fill="F3F3F3"/>
          </w:tcPr>
          <w:p w14:paraId="517190B0" w14:textId="77777777" w:rsidR="00FD3EE2" w:rsidRDefault="001A0B72">
            <w:pPr>
              <w:pBdr>
                <w:top w:val="nil"/>
                <w:left w:val="nil"/>
                <w:bottom w:val="nil"/>
                <w:right w:val="nil"/>
                <w:between w:val="nil"/>
              </w:pBdr>
              <w:spacing w:before="0" w:after="0" w:line="240" w:lineRule="auto"/>
              <w:ind w:left="0" w:hanging="2"/>
              <w:rPr>
                <w:color w:val="000000"/>
              </w:rPr>
            </w:pPr>
            <w:r>
              <w:rPr>
                <w:b/>
                <w:color w:val="000000"/>
              </w:rPr>
              <w:t>Definition</w:t>
            </w:r>
          </w:p>
        </w:tc>
      </w:tr>
      <w:tr w:rsidR="00FD3EE2" w14:paraId="517190B4" w14:textId="77777777">
        <w:trPr>
          <w:trHeight w:val="70"/>
        </w:trPr>
        <w:tc>
          <w:tcPr>
            <w:tcW w:w="2628" w:type="dxa"/>
          </w:tcPr>
          <w:p w14:paraId="517190B2" w14:textId="77777777" w:rsidR="00FD3EE2" w:rsidRDefault="001A0B72">
            <w:pPr>
              <w:spacing w:before="20" w:after="20" w:line="264" w:lineRule="auto"/>
              <w:ind w:left="0" w:hanging="2"/>
            </w:pPr>
            <w:r>
              <w:t>Risk Log</w:t>
            </w:r>
          </w:p>
        </w:tc>
        <w:tc>
          <w:tcPr>
            <w:tcW w:w="6120" w:type="dxa"/>
          </w:tcPr>
          <w:p w14:paraId="517190B3" w14:textId="77777777" w:rsidR="00FD3EE2" w:rsidRDefault="001A0B72">
            <w:pPr>
              <w:spacing w:before="20" w:after="20" w:line="264" w:lineRule="auto"/>
              <w:ind w:left="0" w:hanging="2"/>
            </w:pPr>
            <w:r>
              <w:t>A log file containing all the risk</w:t>
            </w:r>
          </w:p>
        </w:tc>
      </w:tr>
      <w:tr w:rsidR="00FD3EE2" w14:paraId="517190B7" w14:textId="77777777">
        <w:trPr>
          <w:trHeight w:val="70"/>
        </w:trPr>
        <w:tc>
          <w:tcPr>
            <w:tcW w:w="2628" w:type="dxa"/>
          </w:tcPr>
          <w:p w14:paraId="517190B5" w14:textId="77777777" w:rsidR="00FD3EE2" w:rsidRDefault="00FD3EE2">
            <w:pPr>
              <w:spacing w:before="20" w:after="20" w:line="264" w:lineRule="auto"/>
              <w:ind w:left="0" w:hanging="2"/>
              <w:rPr>
                <w:rFonts w:ascii="Arial" w:eastAsia="Arial" w:hAnsi="Arial" w:cs="Arial"/>
              </w:rPr>
            </w:pPr>
          </w:p>
        </w:tc>
        <w:tc>
          <w:tcPr>
            <w:tcW w:w="6120" w:type="dxa"/>
          </w:tcPr>
          <w:p w14:paraId="517190B6" w14:textId="77777777" w:rsidR="00FD3EE2" w:rsidRDefault="00FD3EE2">
            <w:pPr>
              <w:spacing w:before="20" w:after="20" w:line="264" w:lineRule="auto"/>
              <w:ind w:left="0" w:hanging="2"/>
              <w:rPr>
                <w:rFonts w:ascii="Arial" w:eastAsia="Arial" w:hAnsi="Arial" w:cs="Arial"/>
              </w:rPr>
            </w:pPr>
          </w:p>
        </w:tc>
      </w:tr>
      <w:tr w:rsidR="00FD3EE2" w14:paraId="517190BA" w14:textId="77777777">
        <w:trPr>
          <w:trHeight w:val="70"/>
        </w:trPr>
        <w:tc>
          <w:tcPr>
            <w:tcW w:w="2628" w:type="dxa"/>
          </w:tcPr>
          <w:p w14:paraId="517190B8" w14:textId="77777777" w:rsidR="00FD3EE2" w:rsidRDefault="00FD3EE2">
            <w:pPr>
              <w:spacing w:before="20" w:after="20" w:line="264" w:lineRule="auto"/>
              <w:ind w:left="0" w:hanging="2"/>
              <w:rPr>
                <w:rFonts w:ascii="Arial" w:eastAsia="Arial" w:hAnsi="Arial" w:cs="Arial"/>
              </w:rPr>
            </w:pPr>
          </w:p>
        </w:tc>
        <w:tc>
          <w:tcPr>
            <w:tcW w:w="6120" w:type="dxa"/>
          </w:tcPr>
          <w:p w14:paraId="517190B9" w14:textId="77777777" w:rsidR="00FD3EE2" w:rsidRDefault="00FD3EE2">
            <w:pPr>
              <w:spacing w:before="20" w:after="20" w:line="264" w:lineRule="auto"/>
              <w:ind w:left="0" w:hanging="2"/>
              <w:rPr>
                <w:rFonts w:ascii="Arial" w:eastAsia="Arial" w:hAnsi="Arial" w:cs="Arial"/>
              </w:rPr>
            </w:pPr>
          </w:p>
        </w:tc>
      </w:tr>
    </w:tbl>
    <w:p w14:paraId="517190BB" w14:textId="77777777" w:rsidR="00FD3EE2" w:rsidRDefault="00FD3EE2">
      <w:pPr>
        <w:pBdr>
          <w:top w:val="nil"/>
          <w:left w:val="nil"/>
          <w:bottom w:val="nil"/>
          <w:right w:val="nil"/>
          <w:between w:val="nil"/>
        </w:pBdr>
        <w:spacing w:after="120" w:line="240" w:lineRule="auto"/>
        <w:ind w:left="0" w:hanging="2"/>
        <w:rPr>
          <w:color w:val="000000"/>
        </w:rPr>
      </w:pPr>
      <w:bookmarkStart w:id="34" w:name="_heading=h.2jxsxqh" w:colFirst="0" w:colLast="0"/>
      <w:bookmarkEnd w:id="34"/>
    </w:p>
    <w:sectPr w:rsidR="00FD3EE2">
      <w:footerReference w:type="default" r:id="rId20"/>
      <w:pgSz w:w="12240" w:h="15840"/>
      <w:pgMar w:top="979"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190D4" w14:textId="77777777" w:rsidR="00000000" w:rsidRDefault="001A0B72">
      <w:pPr>
        <w:spacing w:before="0" w:after="0" w:line="240" w:lineRule="auto"/>
        <w:ind w:left="0" w:hanging="2"/>
      </w:pPr>
      <w:r>
        <w:separator/>
      </w:r>
    </w:p>
  </w:endnote>
  <w:endnote w:type="continuationSeparator" w:id="0">
    <w:p w14:paraId="517190D6" w14:textId="77777777" w:rsidR="00000000" w:rsidRDefault="001A0B72">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190BF" w14:textId="77777777" w:rsidR="00FD3EE2" w:rsidRDefault="001A0B72">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14:paraId="517190C0" w14:textId="77777777" w:rsidR="00FD3EE2" w:rsidRDefault="00FD3EE2">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190C1" w14:textId="77777777" w:rsidR="00FD3EE2" w:rsidRDefault="001A0B72">
    <w:pPr>
      <w:pBdr>
        <w:top w:val="single" w:sz="18" w:space="2" w:color="000000"/>
        <w:left w:val="nil"/>
        <w:bottom w:val="nil"/>
        <w:right w:val="nil"/>
        <w:between w:val="nil"/>
      </w:pBdr>
      <w:tabs>
        <w:tab w:val="center" w:pos="4320"/>
        <w:tab w:val="right" w:pos="8640"/>
        <w:tab w:val="center" w:pos="468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end"/>
    </w:r>
  </w:p>
  <w:p w14:paraId="517190C2" w14:textId="77777777" w:rsidR="00FD3EE2" w:rsidRDefault="001A0B72">
    <w:pPr>
      <w:pBdr>
        <w:top w:val="single" w:sz="18" w:space="2" w:color="000000"/>
        <w:left w:val="nil"/>
        <w:bottom w:val="nil"/>
        <w:right w:val="nil"/>
        <w:between w:val="nil"/>
      </w:pBdr>
      <w:tabs>
        <w:tab w:val="center" w:pos="4320"/>
        <w:tab w:val="right" w:pos="8640"/>
        <w:tab w:val="center" w:pos="4680"/>
        <w:tab w:val="right" w:pos="9360"/>
      </w:tabs>
      <w:spacing w:before="0" w:after="0" w:line="240" w:lineRule="auto"/>
      <w:ind w:left="0" w:hanging="2"/>
      <w:rPr>
        <w:color w:val="000000"/>
        <w:sz w:val="20"/>
        <w:szCs w:val="20"/>
      </w:rPr>
    </w:pPr>
    <w:r>
      <w:rPr>
        <w:b/>
        <w:i/>
        <w:color w:val="000000"/>
        <w:sz w:val="20"/>
        <w:szCs w:val="20"/>
      </w:rPr>
      <w:t>CDC_UP_Risk_Management_Plan_Template_v1.1.doc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190C4" w14:textId="77777777" w:rsidR="00FD3EE2" w:rsidRDefault="001A0B72">
    <w:pPr>
      <w:pBdr>
        <w:top w:val="single" w:sz="18" w:space="2" w:color="000000"/>
      </w:pBdr>
      <w:tabs>
        <w:tab w:val="center" w:pos="4320"/>
        <w:tab w:val="right" w:pos="8640"/>
        <w:tab w:val="center" w:pos="4680"/>
        <w:tab w:val="right" w:pos="9360"/>
      </w:tabs>
      <w:spacing w:before="0" w:after="0"/>
      <w:ind w:left="0" w:hanging="2"/>
    </w:pPr>
    <w:r>
      <w:rPr>
        <w:b/>
        <w:i/>
        <w:sz w:val="20"/>
        <w:szCs w:val="20"/>
      </w:rPr>
      <w:t>For Internal CDC Use Only, Sensitive But Unclassified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190C6" w14:textId="77777777" w:rsidR="00FD3EE2" w:rsidRDefault="001A0B72">
    <w:pPr>
      <w:pBdr>
        <w:top w:val="single" w:sz="18" w:space="2" w:color="000000"/>
      </w:pBdr>
      <w:tabs>
        <w:tab w:val="center" w:pos="4320"/>
        <w:tab w:val="right" w:pos="8640"/>
        <w:tab w:val="center" w:pos="4680"/>
        <w:tab w:val="right" w:pos="9360"/>
      </w:tabs>
      <w:spacing w:before="0" w:after="0"/>
      <w:ind w:left="0" w:hanging="2"/>
      <w:rPr>
        <w:sz w:val="20"/>
        <w:szCs w:val="20"/>
      </w:rPr>
    </w:pPr>
    <w:r>
      <w:rPr>
        <w:b/>
        <w:i/>
        <w:sz w:val="20"/>
        <w:szCs w:val="20"/>
      </w:rPr>
      <w:t>Revision Date: 02/24/2021</w:t>
    </w:r>
    <w:r>
      <w:rPr>
        <w:sz w:val="20"/>
        <w:szCs w:val="20"/>
      </w:rPr>
      <w:tab/>
    </w:r>
    <w:r>
      <w:rPr>
        <w:sz w:val="20"/>
        <w:szCs w:val="20"/>
      </w:rPr>
      <w:tab/>
    </w:r>
  </w:p>
  <w:p w14:paraId="517190C7" w14:textId="77777777" w:rsidR="00FD3EE2" w:rsidRDefault="001A0B72">
    <w:pPr>
      <w:pBdr>
        <w:top w:val="single" w:sz="18" w:space="2" w:color="000000"/>
      </w:pBdr>
      <w:tabs>
        <w:tab w:val="center" w:pos="4320"/>
        <w:tab w:val="right" w:pos="8640"/>
        <w:tab w:val="center" w:pos="4680"/>
        <w:tab w:val="right" w:pos="9360"/>
      </w:tabs>
      <w:spacing w:before="0" w:after="0"/>
      <w:ind w:left="0" w:hanging="2"/>
      <w:rPr>
        <w:i/>
        <w:color w:val="0000FF"/>
        <w:sz w:val="20"/>
        <w:szCs w:val="20"/>
      </w:rPr>
    </w:pPr>
    <w:r>
      <w:rPr>
        <w:b/>
        <w:i/>
        <w:sz w:val="20"/>
        <w:szCs w:val="20"/>
      </w:rPr>
      <w:t>Risk Management Plan Template</w:t>
    </w:r>
    <w:r>
      <w:rPr>
        <w:b/>
        <w:i/>
        <w:sz w:val="20"/>
        <w:szCs w:val="20"/>
      </w:rPr>
      <w:tab/>
    </w:r>
  </w:p>
  <w:p w14:paraId="517190C8" w14:textId="77777777" w:rsidR="00FD3EE2" w:rsidRDefault="001A0B72">
    <w:pPr>
      <w:pBdr>
        <w:top w:val="single" w:sz="18" w:space="2" w:color="000000"/>
      </w:pBdr>
      <w:tabs>
        <w:tab w:val="center" w:pos="4320"/>
        <w:tab w:val="right" w:pos="8640"/>
        <w:tab w:val="center" w:pos="4680"/>
        <w:tab w:val="right" w:pos="9360"/>
      </w:tabs>
      <w:spacing w:before="0" w:after="0"/>
      <w:ind w:left="0" w:hanging="2"/>
      <w:rPr>
        <w:b/>
        <w:i/>
        <w:sz w:val="20"/>
        <w:szCs w:val="20"/>
      </w:rPr>
    </w:pPr>
    <w:r>
      <w:rPr>
        <w:b/>
        <w:i/>
        <w:sz w:val="20"/>
        <w:szCs w:val="20"/>
      </w:rPr>
      <w:t>For Internal CDC Use Only, Sensitive But Unclassified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190CA" w14:textId="77777777" w:rsidR="00FD3EE2" w:rsidRDefault="001A0B72">
    <w:pPr>
      <w:pBdr>
        <w:top w:val="single" w:sz="18" w:space="2" w:color="000000"/>
        <w:left w:val="nil"/>
        <w:bottom w:val="nil"/>
        <w:right w:val="nil"/>
        <w:between w:val="nil"/>
      </w:pBdr>
      <w:tabs>
        <w:tab w:val="center" w:pos="4320"/>
        <w:tab w:val="right" w:pos="8640"/>
        <w:tab w:val="center" w:pos="4680"/>
        <w:tab w:val="right" w:pos="9360"/>
      </w:tabs>
      <w:spacing w:before="0" w:after="0" w:line="240" w:lineRule="auto"/>
      <w:ind w:left="0" w:hanging="2"/>
      <w:rPr>
        <w:color w:val="000000"/>
        <w:sz w:val="20"/>
        <w:szCs w:val="20"/>
      </w:rPr>
    </w:pPr>
    <w:r>
      <w:rPr>
        <w:b/>
        <w:i/>
        <w:color w:val="000000"/>
        <w:sz w:val="20"/>
        <w:szCs w:val="20"/>
      </w:rPr>
      <w:t>Revision Date:</w:t>
    </w:r>
    <w:r>
      <w:rPr>
        <w:b/>
        <w:i/>
        <w:sz w:val="20"/>
        <w:szCs w:val="20"/>
      </w:rPr>
      <w:t xml:space="preserve"> 02/24/2021</w:t>
    </w:r>
    <w:r>
      <w:rPr>
        <w:color w:val="000000"/>
        <w:sz w:val="20"/>
        <w:szCs w:val="20"/>
      </w:rPr>
      <w:tab/>
    </w:r>
    <w:r>
      <w:rPr>
        <w:color w:val="000000"/>
        <w:sz w:val="20"/>
        <w:szCs w:val="20"/>
      </w:rPr>
      <w:tab/>
    </w:r>
  </w:p>
  <w:p w14:paraId="517190CB" w14:textId="77777777" w:rsidR="00FD3EE2" w:rsidRDefault="001A0B72">
    <w:pPr>
      <w:pBdr>
        <w:top w:val="single" w:sz="18" w:space="2" w:color="000000"/>
        <w:left w:val="nil"/>
        <w:bottom w:val="nil"/>
        <w:right w:val="nil"/>
        <w:between w:val="nil"/>
      </w:pBdr>
      <w:tabs>
        <w:tab w:val="center" w:pos="4320"/>
        <w:tab w:val="right" w:pos="8640"/>
        <w:tab w:val="center" w:pos="4680"/>
        <w:tab w:val="right" w:pos="9360"/>
      </w:tabs>
      <w:spacing w:before="0" w:after="0" w:line="240" w:lineRule="auto"/>
      <w:ind w:left="0" w:hanging="2"/>
      <w:rPr>
        <w:i/>
        <w:color w:val="0000FF"/>
        <w:sz w:val="20"/>
        <w:szCs w:val="20"/>
      </w:rPr>
    </w:pPr>
    <w:r>
      <w:rPr>
        <w:b/>
        <w:i/>
        <w:color w:val="000000"/>
        <w:sz w:val="20"/>
        <w:szCs w:val="20"/>
      </w:rPr>
      <w:t>Risk Management Plan Template</w:t>
    </w:r>
    <w:r>
      <w:rPr>
        <w:b/>
        <w:i/>
        <w:color w:val="000000"/>
        <w:sz w:val="20"/>
        <w:szCs w:val="20"/>
      </w:rPr>
      <w:tab/>
    </w:r>
  </w:p>
  <w:p w14:paraId="517190CC" w14:textId="77777777" w:rsidR="00FD3EE2" w:rsidRDefault="001A0B72">
    <w:pPr>
      <w:pBdr>
        <w:top w:val="single" w:sz="18" w:space="2" w:color="000000"/>
        <w:left w:val="nil"/>
        <w:bottom w:val="nil"/>
        <w:right w:val="nil"/>
        <w:between w:val="nil"/>
      </w:pBdr>
      <w:tabs>
        <w:tab w:val="center" w:pos="4320"/>
        <w:tab w:val="right" w:pos="8640"/>
        <w:tab w:val="center" w:pos="4680"/>
        <w:tab w:val="right" w:pos="9360"/>
      </w:tabs>
      <w:spacing w:before="0" w:after="0" w:line="240" w:lineRule="auto"/>
      <w:ind w:left="0" w:hanging="2"/>
      <w:rPr>
        <w:b/>
        <w:sz w:val="20"/>
        <w:szCs w:val="20"/>
      </w:rPr>
    </w:pPr>
    <w:r>
      <w:rPr>
        <w:b/>
        <w:i/>
        <w:sz w:val="20"/>
        <w:szCs w:val="20"/>
      </w:rPr>
      <w:t>For Internal CDC Use Only, Sensitive But Unclassified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190CD" w14:textId="4AFB1AEB" w:rsidR="00FD3EE2" w:rsidRDefault="001A0B72">
    <w:pPr>
      <w:pBdr>
        <w:top w:val="single" w:sz="18" w:space="2" w:color="000000"/>
        <w:left w:val="nil"/>
        <w:bottom w:val="nil"/>
        <w:right w:val="nil"/>
        <w:between w:val="nil"/>
      </w:pBdr>
      <w:tabs>
        <w:tab w:val="center" w:pos="4320"/>
        <w:tab w:val="right" w:pos="8640"/>
        <w:tab w:val="center" w:pos="4680"/>
        <w:tab w:val="right" w:pos="9360"/>
      </w:tabs>
      <w:spacing w:before="0" w:after="0" w:line="240" w:lineRule="auto"/>
      <w:ind w:left="0" w:hanging="2"/>
      <w:rPr>
        <w:color w:val="000000"/>
        <w:sz w:val="20"/>
        <w:szCs w:val="20"/>
      </w:rPr>
    </w:pPr>
    <w:r>
      <w:rPr>
        <w:b/>
        <w:i/>
        <w:color w:val="000000"/>
        <w:sz w:val="20"/>
        <w:szCs w:val="20"/>
      </w:rPr>
      <w:t xml:space="preserve">Revision Date: </w:t>
    </w:r>
    <w:r>
      <w:rPr>
        <w:b/>
        <w:i/>
        <w:sz w:val="20"/>
        <w:szCs w:val="20"/>
      </w:rPr>
      <w:t>24/02/2020</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1</w:t>
    </w:r>
    <w:r>
      <w:rPr>
        <w:b/>
        <w:i/>
        <w:color w:val="000000"/>
        <w:sz w:val="20"/>
        <w:szCs w:val="20"/>
      </w:rPr>
      <w:fldChar w:fldCharType="end"/>
    </w:r>
  </w:p>
  <w:p w14:paraId="517190CE" w14:textId="77777777" w:rsidR="00FD3EE2" w:rsidRDefault="001A0B72">
    <w:pPr>
      <w:pBdr>
        <w:top w:val="single" w:sz="18" w:space="2" w:color="000000"/>
        <w:left w:val="nil"/>
        <w:bottom w:val="nil"/>
        <w:right w:val="nil"/>
        <w:between w:val="nil"/>
      </w:pBdr>
      <w:tabs>
        <w:tab w:val="center" w:pos="4320"/>
        <w:tab w:val="right" w:pos="8640"/>
        <w:tab w:val="center" w:pos="4680"/>
        <w:tab w:val="right" w:pos="9360"/>
      </w:tabs>
      <w:spacing w:before="0" w:after="0" w:line="240" w:lineRule="auto"/>
      <w:ind w:left="0" w:hanging="2"/>
      <w:rPr>
        <w:i/>
        <w:color w:val="0000FF"/>
        <w:sz w:val="20"/>
        <w:szCs w:val="20"/>
      </w:rPr>
    </w:pPr>
    <w:r>
      <w:rPr>
        <w:b/>
        <w:i/>
        <w:color w:val="000000"/>
        <w:sz w:val="20"/>
        <w:szCs w:val="20"/>
      </w:rPr>
      <w:t>Risk Management Plan Template</w:t>
    </w:r>
    <w:r>
      <w:rPr>
        <w:b/>
        <w:i/>
        <w:color w:val="000000"/>
        <w:sz w:val="20"/>
        <w:szCs w:val="20"/>
      </w:rPr>
      <w:tab/>
    </w:r>
    <w:r>
      <w:rPr>
        <w:i/>
        <w:color w:val="0000FF"/>
        <w:sz w:val="20"/>
        <w:szCs w:val="20"/>
      </w:rPr>
      <w:t xml:space="preserve"> </w:t>
    </w:r>
  </w:p>
  <w:p w14:paraId="517190CF" w14:textId="77777777" w:rsidR="00FD3EE2" w:rsidRDefault="001A0B72">
    <w:pPr>
      <w:pBdr>
        <w:top w:val="single" w:sz="18" w:space="2" w:color="000000"/>
        <w:left w:val="nil"/>
        <w:bottom w:val="nil"/>
        <w:right w:val="nil"/>
        <w:between w:val="nil"/>
      </w:pBdr>
      <w:tabs>
        <w:tab w:val="center" w:pos="4320"/>
        <w:tab w:val="right" w:pos="8640"/>
        <w:tab w:val="center" w:pos="4680"/>
        <w:tab w:val="right" w:pos="9360"/>
      </w:tabs>
      <w:spacing w:before="0" w:after="0" w:line="240" w:lineRule="auto"/>
      <w:ind w:left="0" w:hanging="2"/>
      <w:rPr>
        <w:b/>
        <w:sz w:val="20"/>
        <w:szCs w:val="20"/>
      </w:rPr>
    </w:pPr>
    <w:r>
      <w:rPr>
        <w:b/>
        <w:i/>
        <w:sz w:val="20"/>
        <w:szCs w:val="20"/>
      </w:rPr>
      <w:t xml:space="preserve">For Internal </w:t>
    </w:r>
    <w:r>
      <w:rPr>
        <w:b/>
        <w:i/>
        <w:sz w:val="20"/>
        <w:szCs w:val="20"/>
      </w:rPr>
      <w:t xml:space="preserve">SmartlIB </w:t>
    </w:r>
    <w:r>
      <w:rPr>
        <w:b/>
        <w:i/>
        <w:sz w:val="20"/>
        <w:szCs w:val="20"/>
      </w:rPr>
      <w:t>Use Only, Sensitive But 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190D0" w14:textId="77777777" w:rsidR="00000000" w:rsidRDefault="001A0B72">
      <w:pPr>
        <w:spacing w:before="0" w:after="0" w:line="240" w:lineRule="auto"/>
        <w:ind w:left="0" w:hanging="2"/>
      </w:pPr>
      <w:r>
        <w:separator/>
      </w:r>
    </w:p>
  </w:footnote>
  <w:footnote w:type="continuationSeparator" w:id="0">
    <w:p w14:paraId="517190D2" w14:textId="77777777" w:rsidR="00000000" w:rsidRDefault="001A0B72">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190BE" w14:textId="77777777" w:rsidR="00FD3EE2" w:rsidRDefault="001A0B72">
    <w:pPr>
      <w:pBdr>
        <w:top w:val="nil"/>
        <w:left w:val="nil"/>
        <w:bottom w:val="single" w:sz="18" w:space="1" w:color="000000"/>
        <w:right w:val="nil"/>
        <w:between w:val="nil"/>
      </w:pBdr>
      <w:tabs>
        <w:tab w:val="center" w:pos="4320"/>
        <w:tab w:val="right" w:pos="8640"/>
        <w:tab w:val="right" w:pos="9360"/>
      </w:tabs>
      <w:spacing w:before="0" w:after="0" w:line="240" w:lineRule="auto"/>
      <w:ind w:left="0" w:hanging="2"/>
      <w:rPr>
        <w:color w:val="000000"/>
        <w:sz w:val="20"/>
        <w:szCs w:val="20"/>
      </w:rPr>
    </w:pPr>
    <w:r>
      <w:rPr>
        <w:b/>
        <w:i/>
        <w:color w:val="000000"/>
        <w:sz w:val="20"/>
        <w:szCs w:val="20"/>
      </w:rPr>
      <w:t>&lt;Project Name&gt; Risk Management Plan Template</w:t>
    </w:r>
    <w:r>
      <w:rPr>
        <w:b/>
        <w:i/>
        <w:color w:val="000000"/>
        <w:sz w:val="20"/>
        <w:szCs w:val="20"/>
      </w:rPr>
      <w:tab/>
    </w:r>
    <w:r>
      <w:rPr>
        <w:b/>
        <w:i/>
        <w:color w:val="000000"/>
        <w:sz w:val="20"/>
        <w:szCs w:val="20"/>
      </w:rPr>
      <w:tab/>
      <w:t>Version:</w:t>
    </w:r>
    <w:r>
      <w:rPr>
        <w:i/>
        <w:color w:val="000000"/>
        <w:sz w:val="20"/>
        <w:szCs w:val="20"/>
      </w:rPr>
      <w:t xml:space="preserve"> &lt;1.1&gt; </w:t>
    </w:r>
    <w:r>
      <w:rPr>
        <w:b/>
        <w:i/>
        <w:color w:val="000000"/>
        <w:sz w:val="20"/>
        <w:szCs w:val="20"/>
      </w:rPr>
      <w:t>&lt;Draft&gt;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190C3" w14:textId="77777777" w:rsidR="00FD3EE2" w:rsidRDefault="00FD3EE2">
    <w:pPr>
      <w:pBdr>
        <w:top w:val="nil"/>
        <w:left w:val="nil"/>
        <w:bottom w:val="nil"/>
        <w:right w:val="nil"/>
        <w:between w:val="nil"/>
      </w:pBdr>
      <w:tabs>
        <w:tab w:val="center" w:pos="4320"/>
        <w:tab w:val="right" w:pos="8640"/>
      </w:tabs>
      <w:spacing w:line="240" w:lineRule="auto"/>
      <w:ind w:left="0" w:hanging="2"/>
      <w:jc w:val="lef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190C5" w14:textId="77777777" w:rsidR="00FD3EE2" w:rsidRDefault="001A0B72">
    <w:pPr>
      <w:pBdr>
        <w:top w:val="nil"/>
        <w:left w:val="nil"/>
        <w:bottom w:val="single" w:sz="18" w:space="1" w:color="000000"/>
        <w:right w:val="nil"/>
        <w:between w:val="nil"/>
      </w:pBdr>
      <w:tabs>
        <w:tab w:val="center" w:pos="4320"/>
        <w:tab w:val="right" w:pos="8640"/>
        <w:tab w:val="right" w:pos="9360"/>
      </w:tabs>
      <w:spacing w:before="0" w:after="0" w:line="240" w:lineRule="auto"/>
      <w:ind w:left="0" w:hanging="2"/>
      <w:rPr>
        <w:color w:val="000000"/>
        <w:sz w:val="20"/>
        <w:szCs w:val="20"/>
      </w:rPr>
    </w:pPr>
    <w:r>
      <w:rPr>
        <w:b/>
        <w:i/>
        <w:sz w:val="20"/>
        <w:szCs w:val="20"/>
      </w:rPr>
      <w:t>SmartLib</w:t>
    </w:r>
    <w:r>
      <w:rPr>
        <w:b/>
        <w:i/>
        <w:color w:val="000000"/>
        <w:sz w:val="20"/>
        <w:szCs w:val="20"/>
      </w:rPr>
      <w:t xml:space="preserve"> </w:t>
    </w:r>
    <w:r>
      <w:rPr>
        <w:b/>
        <w:i/>
        <w:color w:val="000000"/>
        <w:sz w:val="20"/>
        <w:szCs w:val="20"/>
      </w:rPr>
      <w:tab/>
    </w:r>
    <w:r>
      <w:rPr>
        <w:b/>
        <w:i/>
        <w:color w:val="000000"/>
        <w:sz w:val="20"/>
        <w:szCs w:val="20"/>
      </w:rPr>
      <w:tab/>
      <w:t>Version:</w:t>
    </w:r>
    <w:r>
      <w:rPr>
        <w:i/>
        <w:color w:val="000000"/>
        <w:sz w:val="20"/>
        <w:szCs w:val="20"/>
      </w:rPr>
      <w:t xml:space="preserve"> &lt;1.1&gt;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190C9" w14:textId="77777777" w:rsidR="00FD3EE2" w:rsidRDefault="001A0B72">
    <w:pPr>
      <w:pBdr>
        <w:top w:val="nil"/>
        <w:left w:val="nil"/>
        <w:bottom w:val="single" w:sz="18" w:space="1" w:color="000000"/>
        <w:right w:val="nil"/>
        <w:between w:val="nil"/>
      </w:pBdr>
      <w:tabs>
        <w:tab w:val="center" w:pos="4320"/>
        <w:tab w:val="right" w:pos="8640"/>
        <w:tab w:val="right" w:pos="9360"/>
      </w:tabs>
      <w:spacing w:before="0" w:after="0" w:line="240" w:lineRule="auto"/>
      <w:ind w:left="0" w:hanging="2"/>
      <w:rPr>
        <w:color w:val="000000"/>
        <w:sz w:val="20"/>
        <w:szCs w:val="20"/>
      </w:rPr>
    </w:pPr>
    <w:r>
      <w:rPr>
        <w:b/>
        <w:i/>
        <w:sz w:val="20"/>
        <w:szCs w:val="20"/>
      </w:rPr>
      <w:t>SmartLib</w:t>
    </w:r>
    <w:r>
      <w:rPr>
        <w:b/>
        <w:i/>
        <w:color w:val="000000"/>
        <w:sz w:val="20"/>
        <w:szCs w:val="20"/>
      </w:rPr>
      <w:tab/>
    </w:r>
    <w:r>
      <w:rPr>
        <w:b/>
        <w:i/>
        <w:color w:val="000000"/>
        <w:sz w:val="20"/>
        <w:szCs w:val="20"/>
      </w:rPr>
      <w:tab/>
      <w:t>Version:</w:t>
    </w:r>
    <w:r>
      <w:rPr>
        <w:i/>
        <w:color w:val="000000"/>
        <w:sz w:val="20"/>
        <w:szCs w:val="20"/>
      </w:rPr>
      <w:t xml:space="preserve"> &lt;1.1&gt;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2F48"/>
    <w:multiLevelType w:val="multilevel"/>
    <w:tmpl w:val="2FD09200"/>
    <w:lvl w:ilvl="0">
      <w:start w:val="1"/>
      <w:numFmt w:val="bullet"/>
      <w:pStyle w:val="Bullet1"/>
      <w:lvlText w:val="●"/>
      <w:lvlJc w:val="left"/>
      <w:pPr>
        <w:ind w:left="756" w:hanging="216"/>
      </w:pPr>
      <w:rPr>
        <w:rFonts w:ascii="Noto Sans Symbols" w:eastAsia="Noto Sans Symbols" w:hAnsi="Noto Sans Symbols" w:cs="Noto Sans Symbols"/>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1" w15:restartNumberingAfterBreak="0">
    <w:nsid w:val="0CA53E90"/>
    <w:multiLevelType w:val="multilevel"/>
    <w:tmpl w:val="9586B226"/>
    <w:lvl w:ilvl="0">
      <w:start w:val="1"/>
      <w:numFmt w:val="bullet"/>
      <w:pStyle w:val="Heading1"/>
      <w:lvlText w:val="●"/>
      <w:lvlJc w:val="left"/>
      <w:pPr>
        <w:ind w:left="756" w:hanging="216"/>
      </w:pPr>
      <w:rPr>
        <w:rFonts w:ascii="Noto Sans Symbols" w:eastAsia="Noto Sans Symbols" w:hAnsi="Noto Sans Symbols" w:cs="Noto Sans Symbols"/>
        <w:vertAlign w:val="baseline"/>
      </w:rPr>
    </w:lvl>
    <w:lvl w:ilvl="1">
      <w:start w:val="1"/>
      <w:numFmt w:val="bullet"/>
      <w:pStyle w:val="Heading2"/>
      <w:lvlText w:val="o"/>
      <w:lvlJc w:val="left"/>
      <w:pPr>
        <w:ind w:left="1980" w:hanging="360"/>
      </w:pPr>
      <w:rPr>
        <w:rFonts w:ascii="Courier New" w:eastAsia="Courier New" w:hAnsi="Courier New" w:cs="Courier New"/>
        <w:vertAlign w:val="baseline"/>
      </w:rPr>
    </w:lvl>
    <w:lvl w:ilvl="2">
      <w:start w:val="1"/>
      <w:numFmt w:val="bullet"/>
      <w:pStyle w:val="Heading3"/>
      <w:lvlText w:val="▪"/>
      <w:lvlJc w:val="left"/>
      <w:pPr>
        <w:ind w:left="2700" w:hanging="360"/>
      </w:pPr>
      <w:rPr>
        <w:rFonts w:ascii="Noto Sans Symbols" w:eastAsia="Noto Sans Symbols" w:hAnsi="Noto Sans Symbols" w:cs="Noto Sans Symbols"/>
        <w:vertAlign w:val="baseline"/>
      </w:rPr>
    </w:lvl>
    <w:lvl w:ilvl="3">
      <w:start w:val="1"/>
      <w:numFmt w:val="bullet"/>
      <w:pStyle w:val="Heading4"/>
      <w:lvlText w:val="●"/>
      <w:lvlJc w:val="left"/>
      <w:pPr>
        <w:ind w:left="3420" w:hanging="360"/>
      </w:pPr>
      <w:rPr>
        <w:rFonts w:ascii="Noto Sans Symbols" w:eastAsia="Noto Sans Symbols" w:hAnsi="Noto Sans Symbols" w:cs="Noto Sans Symbols"/>
        <w:vertAlign w:val="baseline"/>
      </w:rPr>
    </w:lvl>
    <w:lvl w:ilvl="4">
      <w:start w:val="1"/>
      <w:numFmt w:val="bullet"/>
      <w:pStyle w:val="Heading5"/>
      <w:lvlText w:val="o"/>
      <w:lvlJc w:val="left"/>
      <w:pPr>
        <w:ind w:left="4140" w:hanging="360"/>
      </w:pPr>
      <w:rPr>
        <w:rFonts w:ascii="Courier New" w:eastAsia="Courier New" w:hAnsi="Courier New" w:cs="Courier New"/>
        <w:vertAlign w:val="baseline"/>
      </w:rPr>
    </w:lvl>
    <w:lvl w:ilvl="5">
      <w:start w:val="1"/>
      <w:numFmt w:val="bullet"/>
      <w:pStyle w:val="Heading6"/>
      <w:lvlText w:val="▪"/>
      <w:lvlJc w:val="left"/>
      <w:pPr>
        <w:ind w:left="4860" w:hanging="360"/>
      </w:pPr>
      <w:rPr>
        <w:rFonts w:ascii="Noto Sans Symbols" w:eastAsia="Noto Sans Symbols" w:hAnsi="Noto Sans Symbols" w:cs="Noto Sans Symbols"/>
        <w:vertAlign w:val="baseline"/>
      </w:rPr>
    </w:lvl>
    <w:lvl w:ilvl="6">
      <w:start w:val="1"/>
      <w:numFmt w:val="bullet"/>
      <w:pStyle w:val="Heading7"/>
      <w:lvlText w:val="●"/>
      <w:lvlJc w:val="left"/>
      <w:pPr>
        <w:ind w:left="5580" w:hanging="360"/>
      </w:pPr>
      <w:rPr>
        <w:rFonts w:ascii="Noto Sans Symbols" w:eastAsia="Noto Sans Symbols" w:hAnsi="Noto Sans Symbols" w:cs="Noto Sans Symbols"/>
        <w:vertAlign w:val="baseline"/>
      </w:rPr>
    </w:lvl>
    <w:lvl w:ilvl="7">
      <w:start w:val="1"/>
      <w:numFmt w:val="bullet"/>
      <w:pStyle w:val="Heading8"/>
      <w:lvlText w:val="o"/>
      <w:lvlJc w:val="left"/>
      <w:pPr>
        <w:ind w:left="6300" w:hanging="360"/>
      </w:pPr>
      <w:rPr>
        <w:rFonts w:ascii="Courier New" w:eastAsia="Courier New" w:hAnsi="Courier New" w:cs="Courier New"/>
        <w:vertAlign w:val="baseline"/>
      </w:rPr>
    </w:lvl>
    <w:lvl w:ilvl="8">
      <w:start w:val="1"/>
      <w:numFmt w:val="bullet"/>
      <w:pStyle w:val="Heading9"/>
      <w:lvlText w:val="▪"/>
      <w:lvlJc w:val="left"/>
      <w:pPr>
        <w:ind w:left="7020" w:hanging="360"/>
      </w:pPr>
      <w:rPr>
        <w:rFonts w:ascii="Noto Sans Symbols" w:eastAsia="Noto Sans Symbols" w:hAnsi="Noto Sans Symbols" w:cs="Noto Sans Symbols"/>
        <w:vertAlign w:val="baseline"/>
      </w:rPr>
    </w:lvl>
  </w:abstractNum>
  <w:abstractNum w:abstractNumId="2" w15:restartNumberingAfterBreak="0">
    <w:nsid w:val="599E5858"/>
    <w:multiLevelType w:val="multilevel"/>
    <w:tmpl w:val="BD48EF5A"/>
    <w:lvl w:ilvl="0">
      <w:start w:val="1"/>
      <w:numFmt w:val="bullet"/>
      <w:lvlText w:val="●"/>
      <w:lvlJc w:val="left"/>
      <w:pPr>
        <w:ind w:left="792" w:hanging="216"/>
      </w:pPr>
      <w:rPr>
        <w:rFonts w:ascii="Noto Sans Symbols" w:eastAsia="Noto Sans Symbols" w:hAnsi="Noto Sans Symbols" w:cs="Noto Sans Symbols"/>
        <w:vertAlign w:val="baseline"/>
      </w:rPr>
    </w:lvl>
    <w:lvl w:ilvl="1">
      <w:start w:val="1"/>
      <w:numFmt w:val="bullet"/>
      <w:lvlText w:val="o"/>
      <w:lvlJc w:val="left"/>
      <w:pPr>
        <w:ind w:left="2016" w:hanging="360"/>
      </w:pPr>
      <w:rPr>
        <w:rFonts w:ascii="Courier New" w:eastAsia="Courier New" w:hAnsi="Courier New" w:cs="Courier New"/>
        <w:vertAlign w:val="baseline"/>
      </w:rPr>
    </w:lvl>
    <w:lvl w:ilvl="2">
      <w:start w:val="1"/>
      <w:numFmt w:val="bullet"/>
      <w:lvlText w:val="▪"/>
      <w:lvlJc w:val="left"/>
      <w:pPr>
        <w:ind w:left="2736" w:hanging="360"/>
      </w:pPr>
      <w:rPr>
        <w:rFonts w:ascii="Noto Sans Symbols" w:eastAsia="Noto Sans Symbols" w:hAnsi="Noto Sans Symbols" w:cs="Noto Sans Symbols"/>
        <w:vertAlign w:val="baseline"/>
      </w:rPr>
    </w:lvl>
    <w:lvl w:ilvl="3">
      <w:start w:val="1"/>
      <w:numFmt w:val="bullet"/>
      <w:lvlText w:val="●"/>
      <w:lvlJc w:val="left"/>
      <w:pPr>
        <w:ind w:left="3456" w:hanging="360"/>
      </w:pPr>
      <w:rPr>
        <w:rFonts w:ascii="Noto Sans Symbols" w:eastAsia="Noto Sans Symbols" w:hAnsi="Noto Sans Symbols" w:cs="Noto Sans Symbols"/>
        <w:vertAlign w:val="baseline"/>
      </w:rPr>
    </w:lvl>
    <w:lvl w:ilvl="4">
      <w:start w:val="1"/>
      <w:numFmt w:val="bullet"/>
      <w:lvlText w:val="o"/>
      <w:lvlJc w:val="left"/>
      <w:pPr>
        <w:ind w:left="4176" w:hanging="360"/>
      </w:pPr>
      <w:rPr>
        <w:rFonts w:ascii="Courier New" w:eastAsia="Courier New" w:hAnsi="Courier New" w:cs="Courier New"/>
        <w:vertAlign w:val="baseline"/>
      </w:rPr>
    </w:lvl>
    <w:lvl w:ilvl="5">
      <w:start w:val="1"/>
      <w:numFmt w:val="bullet"/>
      <w:lvlText w:val="▪"/>
      <w:lvlJc w:val="left"/>
      <w:pPr>
        <w:ind w:left="4896" w:hanging="360"/>
      </w:pPr>
      <w:rPr>
        <w:rFonts w:ascii="Noto Sans Symbols" w:eastAsia="Noto Sans Symbols" w:hAnsi="Noto Sans Symbols" w:cs="Noto Sans Symbols"/>
        <w:vertAlign w:val="baseline"/>
      </w:rPr>
    </w:lvl>
    <w:lvl w:ilvl="6">
      <w:start w:val="1"/>
      <w:numFmt w:val="bullet"/>
      <w:lvlText w:val="●"/>
      <w:lvlJc w:val="left"/>
      <w:pPr>
        <w:ind w:left="5616" w:hanging="360"/>
      </w:pPr>
      <w:rPr>
        <w:rFonts w:ascii="Noto Sans Symbols" w:eastAsia="Noto Sans Symbols" w:hAnsi="Noto Sans Symbols" w:cs="Noto Sans Symbols"/>
        <w:vertAlign w:val="baseline"/>
      </w:rPr>
    </w:lvl>
    <w:lvl w:ilvl="7">
      <w:start w:val="1"/>
      <w:numFmt w:val="bullet"/>
      <w:lvlText w:val="o"/>
      <w:lvlJc w:val="left"/>
      <w:pPr>
        <w:ind w:left="6336" w:hanging="360"/>
      </w:pPr>
      <w:rPr>
        <w:rFonts w:ascii="Courier New" w:eastAsia="Courier New" w:hAnsi="Courier New" w:cs="Courier New"/>
        <w:vertAlign w:val="baseline"/>
      </w:rPr>
    </w:lvl>
    <w:lvl w:ilvl="8">
      <w:start w:val="1"/>
      <w:numFmt w:val="bullet"/>
      <w:lvlText w:val="▪"/>
      <w:lvlJc w:val="left"/>
      <w:pPr>
        <w:ind w:left="7056" w:hanging="360"/>
      </w:pPr>
      <w:rPr>
        <w:rFonts w:ascii="Noto Sans Symbols" w:eastAsia="Noto Sans Symbols" w:hAnsi="Noto Sans Symbols" w:cs="Noto Sans Symbols"/>
        <w:vertAlign w:val="baseline"/>
      </w:rPr>
    </w:lvl>
  </w:abstractNum>
  <w:abstractNum w:abstractNumId="3" w15:restartNumberingAfterBreak="0">
    <w:nsid w:val="6A24359D"/>
    <w:multiLevelType w:val="multilevel"/>
    <w:tmpl w:val="221029E2"/>
    <w:lvl w:ilvl="0">
      <w:start w:val="1"/>
      <w:numFmt w:val="decimal"/>
      <w:pStyle w:val="BulletsInstruction"/>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MDQ0NDKzNDWyNLNQ0lEKTi0uzszPAykwrAUAHBmK5ywAAAA="/>
  </w:docVars>
  <w:rsids>
    <w:rsidRoot w:val="00FD3EE2"/>
    <w:rsid w:val="001A0B72"/>
    <w:rsid w:val="00FD3EE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8FC5"/>
  <w15:docId w15:val="{66938E64-160D-43E5-BD65-4FB68AA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hangingChars="1" w:hanging="1"/>
      <w:textDirection w:val="btLr"/>
      <w:textAlignment w:val="top"/>
      <w:outlineLvl w:val="0"/>
    </w:pPr>
    <w:rPr>
      <w:position w:val="-1"/>
      <w:lang w:eastAsia="en-US"/>
    </w:rPr>
  </w:style>
  <w:style w:type="paragraph" w:styleId="Heading1">
    <w:name w:val="heading 1"/>
    <w:basedOn w:val="Normal"/>
    <w:uiPriority w:val="9"/>
    <w:qFormat/>
    <w:pPr>
      <w:keepNext/>
      <w:numPr>
        <w:numId w:val="1"/>
      </w:numPr>
      <w:spacing w:before="180" w:after="120"/>
      <w:ind w:left="576" w:hanging="1"/>
    </w:pPr>
    <w:rPr>
      <w:b/>
      <w:bCs/>
      <w:caps/>
      <w:kern w:val="36"/>
      <w:sz w:val="28"/>
      <w:szCs w:val="48"/>
    </w:rPr>
  </w:style>
  <w:style w:type="paragraph" w:styleId="Heading2">
    <w:name w:val="heading 2"/>
    <w:basedOn w:val="Normal"/>
    <w:uiPriority w:val="9"/>
    <w:unhideWhenUsed/>
    <w:qFormat/>
    <w:pPr>
      <w:keepNext/>
      <w:keepLines/>
      <w:numPr>
        <w:ilvl w:val="1"/>
        <w:numId w:val="1"/>
      </w:numPr>
      <w:spacing w:before="180" w:after="120"/>
      <w:ind w:left="576" w:hanging="1"/>
      <w:outlineLvl w:val="1"/>
    </w:pPr>
    <w:rPr>
      <w:rFonts w:ascii="Arial" w:eastAsia="Arial Unicode MS" w:hAnsi="Arial" w:cs="Arial Unicode MS"/>
      <w:b/>
      <w:bCs/>
      <w:caps/>
      <w:szCs w:val="36"/>
    </w:rPr>
  </w:style>
  <w:style w:type="paragraph" w:styleId="Heading3">
    <w:name w:val="heading 3"/>
    <w:basedOn w:val="Normal"/>
    <w:uiPriority w:val="9"/>
    <w:unhideWhenUsed/>
    <w:qFormat/>
    <w:pPr>
      <w:keepNext/>
      <w:numPr>
        <w:ilvl w:val="2"/>
        <w:numId w:val="1"/>
      </w:numPr>
      <w:tabs>
        <w:tab w:val="left" w:pos="864"/>
      </w:tabs>
      <w:spacing w:before="120"/>
      <w:ind w:left="576" w:hanging="1"/>
      <w:outlineLvl w:val="2"/>
    </w:pPr>
    <w:rPr>
      <w:rFonts w:ascii="Arial" w:eastAsia="Arial Unicode MS" w:hAnsi="Arial" w:cs="Arial Unicode MS"/>
      <w:b/>
      <w:bCs/>
      <w:szCs w:val="27"/>
    </w:rPr>
  </w:style>
  <w:style w:type="paragraph" w:styleId="Heading4">
    <w:name w:val="heading 4"/>
    <w:basedOn w:val="Normal"/>
    <w:uiPriority w:val="9"/>
    <w:semiHidden/>
    <w:unhideWhenUsed/>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uiPriority w:val="9"/>
    <w:semiHidden/>
    <w:unhideWhenUsed/>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uiPriority w:val="9"/>
    <w:semiHidden/>
    <w:unhideWhenUsed/>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pPr>
      <w:numPr>
        <w:ilvl w:val="6"/>
        <w:numId w:val="1"/>
      </w:numPr>
      <w:ind w:left="576" w:hanging="1"/>
      <w:outlineLvl w:val="6"/>
    </w:pPr>
    <w:rPr>
      <w:rFonts w:ascii="Arial" w:hAnsi="Arial"/>
      <w:b/>
    </w:rPr>
  </w:style>
  <w:style w:type="paragraph" w:styleId="Heading8">
    <w:name w:val="heading 8"/>
    <w:basedOn w:val="Normal"/>
    <w:next w:val="Normal"/>
    <w:pPr>
      <w:numPr>
        <w:ilvl w:val="7"/>
        <w:numId w:val="1"/>
      </w:numPr>
      <w:ind w:left="576" w:hanging="1"/>
      <w:outlineLvl w:val="7"/>
    </w:pPr>
    <w:rPr>
      <w:rFonts w:ascii="Arial" w:hAnsi="Arial"/>
      <w:b/>
      <w:iCs/>
    </w:rPr>
  </w:style>
  <w:style w:type="paragraph" w:styleId="Heading9">
    <w:name w:val="heading 9"/>
    <w:basedOn w:val="Normal"/>
    <w:next w:val="Normal"/>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80" w:after="120"/>
      <w:ind w:left="0"/>
      <w:jc w:val="center"/>
    </w:pPr>
    <w:rPr>
      <w:b/>
      <w:bCs/>
      <w:caps/>
      <w:sz w:val="36"/>
    </w:rPr>
  </w:style>
  <w:style w:type="character" w:styleId="Hyperlink">
    <w:name w:val="Hyperlink"/>
    <w:basedOn w:val="DefaultParagraphFont"/>
    <w:rPr>
      <w:color w:val="000FFF"/>
      <w:w w:val="100"/>
      <w:position w:val="-1"/>
      <w:u w:val="single"/>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pPr>
      <w:keepNext/>
    </w:pPr>
    <w:rPr>
      <w:b/>
      <w:bCs/>
      <w:i/>
      <w:sz w:val="20"/>
      <w:szCs w:val="20"/>
    </w:rPr>
  </w:style>
  <w:style w:type="paragraph" w:styleId="BodyTextIndent">
    <w:name w:val="Body Text Indent"/>
    <w:basedOn w:val="Normal"/>
  </w:style>
  <w:style w:type="paragraph" w:styleId="TOC1">
    <w:name w:val="toc 1"/>
    <w:basedOn w:val="Normal"/>
    <w:next w:val="Normal"/>
    <w:pPr>
      <w:tabs>
        <w:tab w:val="left" w:pos="288"/>
        <w:tab w:val="left" w:pos="720"/>
        <w:tab w:val="right" w:leader="dot" w:pos="9350"/>
      </w:tabs>
      <w:spacing w:before="180"/>
      <w:ind w:left="0"/>
    </w:pPr>
    <w:rPr>
      <w:b/>
      <w:bCs/>
      <w:caps/>
      <w:noProof/>
      <w:szCs w:val="28"/>
      <w:lang/>
    </w:rPr>
  </w:style>
  <w:style w:type="paragraph" w:styleId="TOC2">
    <w:name w:val="toc 2"/>
    <w:basedOn w:val="Normal"/>
    <w:next w:val="Normal"/>
    <w:pPr>
      <w:tabs>
        <w:tab w:val="left" w:pos="720"/>
        <w:tab w:val="left" w:pos="1296"/>
        <w:tab w:val="right" w:leader="dot" w:pos="9350"/>
      </w:tabs>
      <w:ind w:left="432"/>
    </w:pPr>
    <w:rPr>
      <w:noProof/>
      <w:lang/>
    </w:rPr>
  </w:style>
  <w:style w:type="paragraph" w:styleId="TOC3">
    <w:name w:val="toc 3"/>
    <w:basedOn w:val="Normal"/>
    <w:next w:val="Normal"/>
    <w:pPr>
      <w:tabs>
        <w:tab w:val="left" w:pos="1620"/>
        <w:tab w:val="left" w:pos="1920"/>
        <w:tab w:val="right" w:leader="dot" w:pos="9350"/>
      </w:tabs>
      <w:ind w:left="900"/>
    </w:pPr>
    <w:rPr>
      <w:noProof/>
      <w:lang/>
    </w:rPr>
  </w:style>
  <w:style w:type="paragraph" w:styleId="TOC4">
    <w:name w:val="toc 4"/>
    <w:basedOn w:val="Normal"/>
    <w:next w:val="Normal"/>
    <w:pPr>
      <w:tabs>
        <w:tab w:val="left" w:pos="2160"/>
        <w:tab w:val="right" w:leader="dot" w:pos="9360"/>
      </w:tabs>
      <w:ind w:left="0"/>
    </w:pPr>
    <w:rPr>
      <w:b/>
      <w:caps/>
      <w:szCs w:val="28"/>
    </w:rPr>
  </w:style>
  <w:style w:type="paragraph" w:styleId="TOC5">
    <w:name w:val="toc 5"/>
    <w:basedOn w:val="Normal"/>
    <w:next w:val="Normal"/>
    <w:pPr>
      <w:ind w:left="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effect w:val="none"/>
      <w:vertAlign w:val="baseline"/>
      <w:cs w:val="0"/>
      <w:em w:val="none"/>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effect w:val="none"/>
      <w:vertAlign w:val="baseline"/>
      <w:cs w:val="0"/>
      <w:em w:val="none"/>
      <w:lang w:val="en-US" w:eastAsia="en-US" w:bidi="ar-SA"/>
    </w:rPr>
  </w:style>
  <w:style w:type="paragraph" w:styleId="BalloonText">
    <w:name w:val="Balloon Text"/>
    <w:basedOn w:val="Normal"/>
    <w:rPr>
      <w:rFonts w:ascii="Tahoma" w:hAnsi="Tahoma" w:cs="Tahoma"/>
      <w:sz w:val="16"/>
      <w:szCs w:val="16"/>
    </w:rPr>
  </w:style>
  <w:style w:type="character" w:styleId="CommentReference">
    <w:name w:val="annotation reference"/>
    <w:basedOn w:val="DefaultParagraphFont"/>
    <w:rPr>
      <w:w w:val="100"/>
      <w:position w:val="-1"/>
      <w:sz w:val="16"/>
      <w:szCs w:val="16"/>
      <w:effect w:val="none"/>
      <w:vertAlign w:val="baseline"/>
      <w:cs w:val="0"/>
      <w:em w:val="none"/>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effect w:val="none"/>
      <w:vertAlign w:val="baseline"/>
      <w:cs w:val="0"/>
      <w:em w:val="none"/>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rPr>
      <w:b/>
      <w:bCs/>
      <w:w w:val="100"/>
      <w:position w:val="-1"/>
      <w:effect w:val="none"/>
      <w:vertAlign w:val="baseline"/>
      <w:cs w:val="0"/>
      <w:em w:val="none"/>
    </w:rPr>
  </w:style>
  <w:style w:type="character" w:styleId="FollowedHyperlink">
    <w:name w:val="FollowedHyperlink"/>
    <w:basedOn w:val="DefaultParagraphFont"/>
    <w:rPr>
      <w:color w:val="800080"/>
      <w:w w:val="100"/>
      <w:position w:val="-1"/>
      <w:u w:val="single"/>
      <w:effect w:val="none"/>
      <w:vertAlign w:val="baseline"/>
      <w:cs w:val="0"/>
      <w:em w:val="non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w w:val="100"/>
      <w:position w:val="-1"/>
      <w:sz w:val="24"/>
      <w:effect w:val="none"/>
      <w:vertAlign w:val="baseline"/>
      <w:cs w:val="0"/>
      <w:em w:val="none"/>
      <w:lang w:val="en-US" w:eastAsia="en-US" w:bidi="ar-SA"/>
    </w:rPr>
  </w:style>
  <w:style w:type="character" w:styleId="HTMLCite">
    <w:name w:val="HTML Cite"/>
    <w:basedOn w:val="DefaultParagraphFont"/>
    <w:rPr>
      <w:i/>
      <w:iCs/>
      <w:w w:val="100"/>
      <w:position w:val="-1"/>
      <w:effect w:val="none"/>
      <w:vertAlign w:val="baseline"/>
      <w:cs w:val="0"/>
      <w:em w:val="none"/>
    </w:rPr>
  </w:style>
  <w:style w:type="paragraph" w:customStyle="1" w:styleId="TableColumnHeading">
    <w:name w:val="TableColumnHeading"/>
    <w:next w:val="Normal"/>
    <w:pPr>
      <w:suppressAutoHyphens/>
      <w:spacing w:line="1" w:lineRule="atLeast"/>
      <w:ind w:leftChars="-1" w:left="-1" w:hangingChars="1" w:hanging="1"/>
      <w:jc w:val="center"/>
      <w:textDirection w:val="btLr"/>
      <w:textAlignment w:val="top"/>
      <w:outlineLvl w:val="0"/>
    </w:pPr>
    <w:rPr>
      <w:rFonts w:ascii="Arial" w:hAnsi="Arial"/>
      <w:b/>
      <w:position w:val="-1"/>
      <w:lang w:eastAsia="en-US"/>
    </w:rPr>
  </w:style>
  <w:style w:type="paragraph" w:customStyle="1" w:styleId="TableText0">
    <w:name w:val="TableText"/>
    <w:aliases w:val="tt"/>
    <w:pPr>
      <w:suppressAutoHyphens/>
      <w:spacing w:before="40" w:after="40" w:line="1" w:lineRule="atLeast"/>
      <w:ind w:leftChars="-1" w:left="-1" w:hangingChars="1" w:hanging="1"/>
      <w:textDirection w:val="btLr"/>
      <w:textAlignment w:val="top"/>
      <w:outlineLvl w:val="0"/>
    </w:pPr>
    <w:rPr>
      <w:rFonts w:ascii="Arial" w:hAnsi="Arial"/>
      <w:position w:val="-1"/>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w w:val="100"/>
      <w:position w:val="-1"/>
      <w:sz w:val="24"/>
      <w:effect w:val="none"/>
      <w:vertAlign w:val="baseline"/>
      <w:cs w:val="0"/>
      <w:em w:val="none"/>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hanging="1"/>
      <w:textDirection w:val="btLr"/>
      <w:textAlignment w:val="top"/>
      <w:outlineLvl w:val="0"/>
    </w:pPr>
    <w:rPr>
      <w:rFonts w:ascii="Arial" w:hAnsi="Arial"/>
      <w:b/>
      <w:position w:val="-1"/>
      <w:lang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leftChars="-1" w:left="576" w:hangingChars="1" w:firstLine="1080"/>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pPr>
    <w:rPr>
      <w:i/>
      <w:color w:val="0000FF"/>
      <w:szCs w:val="20"/>
    </w:rPr>
  </w:style>
  <w:style w:type="paragraph" w:customStyle="1" w:styleId="Bullet1">
    <w:name w:val="Bullet 1"/>
    <w:basedOn w:val="Normal"/>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textAlignment w:val="baseline"/>
    </w:pPr>
    <w:rPr>
      <w:b w:val="0"/>
      <w:noProof/>
      <w:lang/>
    </w:rPr>
  </w:style>
  <w:style w:type="character" w:styleId="HTMLAcronym">
    <w:name w:val="HTML Acronym"/>
    <w:basedOn w:val="DefaultParagraphFont"/>
    <w:rPr>
      <w:color w:val="666666"/>
      <w:w w:val="100"/>
      <w:position w:val="-1"/>
      <w:effect w:val="none"/>
      <w:vertAlign w:val="baseline"/>
      <w:cs w:val="0"/>
      <w:em w:val="none"/>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effect w:val="none"/>
      <w:vertAlign w:val="baseline"/>
      <w:cs w:val="0"/>
      <w:em w:val="none"/>
      <w:lang w:val="en-US" w:eastAsia="en-US" w:bidi="ar-SA"/>
    </w:rPr>
  </w:style>
  <w:style w:type="character" w:customStyle="1" w:styleId="InstructionsChar">
    <w:name w:val="Instructions Char"/>
    <w:basedOn w:val="DefaultParagraphFont"/>
    <w:rPr>
      <w:i/>
      <w:color w:val="0000FF"/>
      <w:w w:val="100"/>
      <w:position w:val="-1"/>
      <w:sz w:val="24"/>
      <w:effect w:val="none"/>
      <w:vertAlign w:val="baseline"/>
      <w:cs w:val="0"/>
      <w:em w:val="none"/>
      <w:lang w:val="en-US" w:eastAsia="en-US" w:bidi="ar-SA"/>
    </w:rPr>
  </w:style>
  <w:style w:type="paragraph" w:customStyle="1" w:styleId="Appendix">
    <w:name w:val="Appendix"/>
    <w:basedOn w:val="Normal"/>
    <w:pPr>
      <w:ind w:left="0"/>
    </w:pPr>
    <w:rPr>
      <w:b/>
      <w:caps/>
      <w:sz w:val="28"/>
      <w:szCs w:val="28"/>
    </w:rPr>
  </w:style>
  <w:style w:type="table" w:styleId="TableGrid">
    <w:name w:val="Table Grid"/>
    <w:basedOn w:val="TableNormal"/>
    <w:pPr>
      <w:suppressAutoHyphens/>
      <w:spacing w:line="1" w:lineRule="atLeast"/>
      <w:ind w:leftChars="-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rPr>
      <w:w w:val="100"/>
      <w:position w:val="-1"/>
      <w:effect w:val="none"/>
      <w:vertAlign w:val="baseline"/>
      <w:cs w:val="0"/>
      <w:em w:val="none"/>
    </w:rPr>
  </w:style>
  <w:style w:type="paragraph" w:customStyle="1" w:styleId="BulletsInstruction">
    <w:name w:val="Bullets Instruction"/>
    <w:basedOn w:val="BodyText"/>
    <w:pPr>
      <w:numPr>
        <w:numId w:val="4"/>
      </w:numPr>
      <w:ind w:left="576" w:hanging="1"/>
      <w:jc w:val="left"/>
    </w:pPr>
    <w:rPr>
      <w:i/>
      <w:color w:val="0000FF"/>
    </w:rPr>
  </w:style>
  <w:style w:type="character" w:customStyle="1" w:styleId="CharChar">
    <w:name w:val="Char Char"/>
    <w:basedOn w:val="DefaultParagraphFont"/>
    <w:rPr>
      <w:b/>
      <w:bCs/>
      <w:caps/>
      <w:w w:val="100"/>
      <w:kern w:val="36"/>
      <w:position w:val="-1"/>
      <w:sz w:val="28"/>
      <w:szCs w:val="48"/>
      <w:effect w:val="none"/>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2T15:40:31.742"/>
    </inkml:context>
    <inkml:brush xml:id="br0">
      <inkml:brushProperty name="width" value="0.05" units="cm"/>
      <inkml:brushProperty name="height" value="0.05" units="cm"/>
      <inkml:brushProperty name="ignorePressure" value="1"/>
    </inkml:brush>
  </inkml:definitions>
  <inkml:trace contextRef="#ctx0" brushRef="#br0">219 87,'4'88,"17"96,-14-138,14 165,-21-208,0-1,0 1,1-1,-1 1,0-1,1 1,0-1,0 0,0 1,0-1,0 0,3 4,5-7,4-18,19-47,2 1,62-85,-75 122,-1 1,-51 51,-99 103,70-66,-2-2,-3-3,-89 59,154-115,0 0,-1 0,1 0,0 0,0 0,0 0,-1 0,1 0,0 0,0 0,0 0,0 0,-1 1,1-1,0 0,0 0,0 0,0 0,-1 0,1 0,0 0,0 0,0 0,0 1,0-1,0 0,-1 0,1 0,0 0,0 0,0 1,0-1,0 0,0 0,0 0,0 0,0 1,0-1,0 0,0 0,0 0,0 1,0-1,0 0,0 0,0 0,0 0,0 1,0-1,0 0,0 0,0 0,0 0,0 1,0-1,1 0,13 0,27-7,-36 7,27-6,0 1,0 2,1 1,42 3,-44 7,-29-7,1 0,0 0,0-1,0 1,0 0,0-1,0 0,0 0,6 0,-8 0,0-1,0 0,0 0,0 1,0-1,-1 0,1 0,0 0,0 0,-1 0,1 0,0 0,-1 0,1 0,-1-1,1 1,-1 0,0 0,1 0,-1-1,0 1,0 0,0 0,0-1,0 1,0 0,0 0,-1 0,1-1,-1 0,-4-46,-3 1,-23-76,27 109,-49-133,0 0,41 78,10 54,0 1,-1-1,0 1,-1 0,-8-19,27 93,28 94,-21-72,44 110,32 1,-97-193,-1 0,0 0,0 1,0-1,0 0,0 1,1-1,-1 0,0 0,0 1,1-1,-1 0,0 0,0 0,1 0,-1 1,0-1,0 0,1 0,-1 0,0 0,1 0,-1 0,0 0,1 1,-1-1,0 0,1 0,-1 0,0 0,1-1,-1 1,0 0,1 0,-1 0,0 0,0 0,1 0,-1 0,0 0,1-1,-1 1,0 0,15-18,9-34,-20 42,30-66,32-102,-63 166,1-4,0 1,2-1,-1 1,2 0,9-15,-29 84,-4-18,1 1,3 1,-10 42,16-54,-6 50,12-68,0 1,1-1,0 0,0 1,1-1,0 1,1-1,0 0,0 1,4 8,-4-14,0-1,0 1,0 0,0-1,0 1,1-1,-1 0,1 0,-1 0,1 0,0 0,0 0,0-1,0 0,0 1,0-1,0 0,1-1,-1 1,0 0,5-1,9 1,-1 0,1-2,18-2,-21 2,-12 1,-1 0,0 0,1 0,-1 0,1-1,-1 1,0 0,1-1,-1 1,0 0,1-1,-1 0,0 1,0-1,0 0,1 0,-1 0,0 0,0 0,0 0,0 0,0 0,-1 0,1 0,0 0,0 0,-1-1,1 1,-1 0,1-1,-1 1,0 0,1-1,-1 1,0-1,0 1,0 0,0-3,0 1,-1-1,0 1,0 0,0-1,0 1,0 0,-1 0,1 0,-1 0,0 0,0 0,0 0,0 1,-4-4,2 3,1-1,-1 1,-1 1,1-1,0 0,-1 1,1 0,-7-2,10 4,0-1,0 1,0 0,1 0,-1 0,0 0,0 0,0 0,0 0,0 0,1 0,-1 0,0 1,0-1,0 0,0 1,1-1,-1 0,0 1,0-1,0 2,0-1,0 0,0 1,0-1,0 0,1 1,-1-1,1 1,-1 0,1-1,-1 1,1-1,0 1,0-1,0 1,0 0,0 1,0 6,1-1,0 1,0 0,1-1,0 0,0 1,1-1,6 14,-7-19,0 0,-1 0,1 0,0-1,0 1,0-1,1 1,-1-1,1 0,-1 0,1 0,0 0,0 0,0 0,0-1,0 0,0 1,0-1,0 0,1-1,-1 1,0 0,1-1,5 0,3 0,-1-1,1-1,-1 0,1 0,-1-1,20-8,-26 9,-1 0,1-1,0 0,-1 0,0 0,1 0,-1-1,-1 1,1-1,0 0,-1 0,0-1,0 1,0-1,0 1,-1-1,3-7,0-4,1 0,-1 0,0-1,2-18,-8 33,1 1,-1 0,0 0,1 0,-1 1,0-1,0 0,0 0,0 0,0 1,0-1,0 0,0 1,0-1,0 1,0-1,-1 1,1 0,0-1,0 1,0 0,-1 0,1 0,0 0,0 0,0 0,-1 0,1 0,0 0,-2 1,-42 4,43-5,0 1,-1 0,1 0,0 1,-1-1,1 0,0 1,0-1,0 1,0-1,1 1,-1 0,0 0,1 0,-1 0,1 0,0 0,-1 1,1-1,0 0,0 1,1-1,-1 0,0 1,1-1,0 1,-1 3,0 10,1-1,0 0,3 22,-2-26,2-2,0-1,0 0,0 0,1 0,0-1,1 1,0-1,0 0,1-1,11 12,-15-17,-1 0,1 0,0 0,0 0,1-1,-1 1,0-1,0 1,0-1,0 0,0 0,1 0,-1 0,0 0,0 0,0-1,0 1,0-1,0 1,0-1,0 0,4-2,41-26,-46 29,3-3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QaMWgw3lXXpuyNxJlpDBmUyDvQ==">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1254</Words>
  <Characters>7152</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#KENNY VOO TZE RUNG#</cp:lastModifiedBy>
  <cp:revision>2</cp:revision>
  <dcterms:created xsi:type="dcterms:W3CDTF">2009-06-19T19:53:00Z</dcterms:created>
  <dcterms:modified xsi:type="dcterms:W3CDTF">2021-03-22T15:40:00Z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